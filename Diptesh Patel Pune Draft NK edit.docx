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950" w:type="dxa"/>
        <w:jc w:val="center"/>
        <w:tblCellSpacing w:w="0" w:type="dxa"/>
        <w:tblCellMar>
          <w:left w:w="0" w:type="dxa"/>
          <w:right w:w="0" w:type="dxa"/>
        </w:tblCellMar>
        <w:tblLook w:val="04A0" w:firstRow="1" w:lastRow="0" w:firstColumn="1" w:lastColumn="0" w:noHBand="0" w:noVBand="1"/>
      </w:tblPr>
      <w:tblGrid>
        <w:gridCol w:w="8026"/>
      </w:tblGrid>
      <w:tr w:rsidR="00F84304" w:rsidRPr="00F84304" w14:paraId="780A281B" w14:textId="77777777" w:rsidTr="00F84304">
        <w:trPr>
          <w:trHeight w:val="150"/>
          <w:tblCellSpacing w:w="0" w:type="dxa"/>
          <w:jc w:val="center"/>
        </w:trPr>
        <w:tc>
          <w:tcPr>
            <w:tcW w:w="0" w:type="auto"/>
            <w:hideMark/>
          </w:tcPr>
          <w:tbl>
            <w:tblPr>
              <w:tblW w:w="7950" w:type="dxa"/>
              <w:jc w:val="center"/>
              <w:tblCellSpacing w:w="0" w:type="dxa"/>
              <w:tblCellMar>
                <w:top w:w="30" w:type="dxa"/>
                <w:left w:w="30" w:type="dxa"/>
                <w:bottom w:w="30" w:type="dxa"/>
                <w:right w:w="30" w:type="dxa"/>
              </w:tblCellMar>
              <w:tblLook w:val="04A0" w:firstRow="1" w:lastRow="0" w:firstColumn="1" w:lastColumn="0" w:noHBand="0" w:noVBand="1"/>
            </w:tblPr>
            <w:tblGrid>
              <w:gridCol w:w="8026"/>
              <w:tblGridChange w:id="0">
                <w:tblGrid>
                  <w:gridCol w:w="8026"/>
                </w:tblGrid>
              </w:tblGridChange>
            </w:tblGrid>
            <w:tr w:rsidR="00F84304" w:rsidRPr="00F84304" w14:paraId="260EF34A" w14:textId="77777777">
              <w:trPr>
                <w:tblCellSpacing w:w="0" w:type="dxa"/>
                <w:jc w:val="center"/>
              </w:trPr>
              <w:tc>
                <w:tcPr>
                  <w:tcW w:w="0" w:type="auto"/>
                  <w:vAlign w:val="center"/>
                  <w:hideMark/>
                </w:tcPr>
                <w:tbl>
                  <w:tblPr>
                    <w:tblW w:w="79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3"/>
                    <w:gridCol w:w="2154"/>
                    <w:gridCol w:w="2801"/>
                    <w:gridCol w:w="1382"/>
                  </w:tblGrid>
                  <w:tr w:rsidR="00F84304" w:rsidRPr="00F84304" w14:paraId="4C6E6D73" w14:textId="77777777">
                    <w:trPr>
                      <w:tblCellSpacing w:w="0" w:type="dxa"/>
                    </w:trPr>
                    <w:tc>
                      <w:tcPr>
                        <w:tcW w:w="1800" w:type="dxa"/>
                        <w:tcBorders>
                          <w:top w:val="outset" w:sz="6" w:space="0" w:color="auto"/>
                          <w:left w:val="outset" w:sz="6" w:space="0" w:color="auto"/>
                          <w:bottom w:val="outset" w:sz="6" w:space="0" w:color="auto"/>
                          <w:right w:val="outset" w:sz="6" w:space="0" w:color="auto"/>
                        </w:tcBorders>
                        <w:vAlign w:val="center"/>
                        <w:hideMark/>
                      </w:tcPr>
                      <w:p w14:paraId="225D7BD5"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Particulars</w:t>
                        </w:r>
                      </w:p>
                    </w:tc>
                    <w:tc>
                      <w:tcPr>
                        <w:tcW w:w="2700" w:type="dxa"/>
                        <w:tcBorders>
                          <w:top w:val="outset" w:sz="6" w:space="0" w:color="auto"/>
                          <w:left w:val="outset" w:sz="6" w:space="0" w:color="auto"/>
                          <w:bottom w:val="outset" w:sz="6" w:space="0" w:color="auto"/>
                          <w:right w:val="outset" w:sz="6" w:space="0" w:color="auto"/>
                        </w:tcBorders>
                        <w:vAlign w:val="center"/>
                        <w:hideMark/>
                      </w:tcPr>
                      <w:p w14:paraId="77645B6A"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Amount Paid</w:t>
                        </w:r>
                      </w:p>
                    </w:tc>
                    <w:tc>
                      <w:tcPr>
                        <w:tcW w:w="3000" w:type="dxa"/>
                        <w:tcBorders>
                          <w:top w:val="outset" w:sz="6" w:space="0" w:color="auto"/>
                          <w:left w:val="outset" w:sz="6" w:space="0" w:color="auto"/>
                          <w:bottom w:val="outset" w:sz="6" w:space="0" w:color="auto"/>
                          <w:right w:val="outset" w:sz="6" w:space="0" w:color="auto"/>
                        </w:tcBorders>
                        <w:vAlign w:val="center"/>
                        <w:hideMark/>
                      </w:tcPr>
                      <w:p w14:paraId="6013E4D2"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GRN/Transaction Id</w:t>
                        </w:r>
                      </w:p>
                    </w:tc>
                    <w:tc>
                      <w:tcPr>
                        <w:tcW w:w="1500" w:type="dxa"/>
                        <w:tcBorders>
                          <w:top w:val="outset" w:sz="6" w:space="0" w:color="auto"/>
                          <w:left w:val="outset" w:sz="6" w:space="0" w:color="auto"/>
                          <w:bottom w:val="outset" w:sz="6" w:space="0" w:color="auto"/>
                          <w:right w:val="outset" w:sz="6" w:space="0" w:color="auto"/>
                        </w:tcBorders>
                        <w:vAlign w:val="center"/>
                        <w:hideMark/>
                      </w:tcPr>
                      <w:p w14:paraId="763E3B1B"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 xml:space="preserve">Date </w:t>
                        </w:r>
                      </w:p>
                    </w:tc>
                  </w:tr>
                  <w:tr w:rsidR="00F84304" w:rsidRPr="00F84304" w14:paraId="7DF86B73" w14:textId="77777777">
                    <w:trPr>
                      <w:tblCellSpacing w:w="0" w:type="dxa"/>
                    </w:trPr>
                    <w:tc>
                      <w:tcPr>
                        <w:tcW w:w="1800" w:type="dxa"/>
                        <w:tcBorders>
                          <w:top w:val="outset" w:sz="6" w:space="0" w:color="auto"/>
                          <w:left w:val="outset" w:sz="6" w:space="0" w:color="auto"/>
                          <w:bottom w:val="outset" w:sz="6" w:space="0" w:color="auto"/>
                          <w:right w:val="outset" w:sz="6" w:space="0" w:color="auto"/>
                        </w:tcBorders>
                        <w:vAlign w:val="center"/>
                        <w:hideMark/>
                      </w:tcPr>
                      <w:p w14:paraId="4369AB52"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Stamp Duty</w:t>
                        </w:r>
                      </w:p>
                    </w:tc>
                    <w:tc>
                      <w:tcPr>
                        <w:tcW w:w="2700" w:type="dxa"/>
                        <w:tcBorders>
                          <w:top w:val="outset" w:sz="6" w:space="0" w:color="auto"/>
                          <w:left w:val="outset" w:sz="6" w:space="0" w:color="auto"/>
                          <w:bottom w:val="outset" w:sz="6" w:space="0" w:color="auto"/>
                          <w:right w:val="outset" w:sz="6" w:space="0" w:color="auto"/>
                        </w:tcBorders>
                        <w:vAlign w:val="center"/>
                        <w:hideMark/>
                      </w:tcPr>
                      <w:p w14:paraId="47DE3AC3"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u w:val="single"/>
                            <w:lang w:eastAsia="en-IN"/>
                          </w:rPr>
                          <w:t>Rs. 2175.00/-</w:t>
                        </w:r>
                      </w:p>
                    </w:tc>
                    <w:tc>
                      <w:tcPr>
                        <w:tcW w:w="3000" w:type="dxa"/>
                        <w:tcBorders>
                          <w:top w:val="outset" w:sz="6" w:space="0" w:color="auto"/>
                          <w:left w:val="outset" w:sz="6" w:space="0" w:color="auto"/>
                          <w:bottom w:val="outset" w:sz="6" w:space="0" w:color="auto"/>
                          <w:right w:val="outset" w:sz="6" w:space="0" w:color="auto"/>
                        </w:tcBorders>
                        <w:vAlign w:val="center"/>
                        <w:hideMark/>
                      </w:tcPr>
                      <w:p w14:paraId="338119BE"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u w:val="single"/>
                            <w:lang w:eastAsia="en-IN"/>
                          </w:rPr>
                          <w:t>MH000544913202223E</w:t>
                        </w:r>
                      </w:p>
                    </w:tc>
                    <w:tc>
                      <w:tcPr>
                        <w:tcW w:w="1500" w:type="dxa"/>
                        <w:tcBorders>
                          <w:top w:val="outset" w:sz="6" w:space="0" w:color="auto"/>
                          <w:left w:val="outset" w:sz="6" w:space="0" w:color="auto"/>
                          <w:bottom w:val="outset" w:sz="6" w:space="0" w:color="auto"/>
                          <w:right w:val="outset" w:sz="6" w:space="0" w:color="auto"/>
                        </w:tcBorders>
                        <w:vAlign w:val="center"/>
                        <w:hideMark/>
                      </w:tcPr>
                      <w:p w14:paraId="7AC54BC3"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u w:val="single"/>
                            <w:lang w:eastAsia="en-IN"/>
                          </w:rPr>
                          <w:t>13/05/2022</w:t>
                        </w:r>
                      </w:p>
                    </w:tc>
                  </w:tr>
                  <w:tr w:rsidR="00F84304" w:rsidRPr="00F84304" w14:paraId="5DD66A7A" w14:textId="77777777">
                    <w:trPr>
                      <w:tblCellSpacing w:w="0" w:type="dxa"/>
                    </w:trPr>
                    <w:tc>
                      <w:tcPr>
                        <w:tcW w:w="1800" w:type="dxa"/>
                        <w:tcBorders>
                          <w:top w:val="outset" w:sz="6" w:space="0" w:color="auto"/>
                          <w:left w:val="outset" w:sz="6" w:space="0" w:color="auto"/>
                          <w:bottom w:val="outset" w:sz="6" w:space="0" w:color="auto"/>
                          <w:right w:val="outset" w:sz="6" w:space="0" w:color="auto"/>
                        </w:tcBorders>
                        <w:vAlign w:val="center"/>
                        <w:hideMark/>
                      </w:tcPr>
                      <w:p w14:paraId="3E3F2578"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Registration Fee</w:t>
                        </w:r>
                      </w:p>
                    </w:tc>
                    <w:tc>
                      <w:tcPr>
                        <w:tcW w:w="2700" w:type="dxa"/>
                        <w:tcBorders>
                          <w:top w:val="outset" w:sz="6" w:space="0" w:color="auto"/>
                          <w:left w:val="outset" w:sz="6" w:space="0" w:color="auto"/>
                          <w:bottom w:val="outset" w:sz="6" w:space="0" w:color="auto"/>
                          <w:right w:val="outset" w:sz="6" w:space="0" w:color="auto"/>
                        </w:tcBorders>
                        <w:vAlign w:val="center"/>
                        <w:hideMark/>
                      </w:tcPr>
                      <w:p w14:paraId="178D4ED4"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u w:val="single"/>
                            <w:lang w:eastAsia="en-IN"/>
                          </w:rPr>
                          <w:t>Rs. 1000/-</w:t>
                        </w:r>
                      </w:p>
                    </w:tc>
                    <w:tc>
                      <w:tcPr>
                        <w:tcW w:w="3000" w:type="dxa"/>
                        <w:tcBorders>
                          <w:top w:val="outset" w:sz="6" w:space="0" w:color="auto"/>
                          <w:left w:val="outset" w:sz="6" w:space="0" w:color="auto"/>
                          <w:bottom w:val="outset" w:sz="6" w:space="0" w:color="auto"/>
                          <w:right w:val="outset" w:sz="6" w:space="0" w:color="auto"/>
                        </w:tcBorders>
                        <w:vAlign w:val="center"/>
                        <w:hideMark/>
                      </w:tcPr>
                      <w:p w14:paraId="2315D383"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u w:val="single"/>
                            <w:lang w:eastAsia="en-IN"/>
                          </w:rPr>
                          <w:t>MH000544913202223E</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76020C9"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u w:val="single"/>
                            <w:lang w:eastAsia="en-IN"/>
                          </w:rPr>
                          <w:t>13/05/2022</w:t>
                        </w:r>
                      </w:p>
                    </w:tc>
                  </w:tr>
                </w:tbl>
                <w:p w14:paraId="05BFB1A6"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p>
              </w:tc>
            </w:tr>
            <w:tr w:rsidR="00F84304" w:rsidRPr="00F84304" w14:paraId="369EDCE6" w14:textId="77777777">
              <w:trPr>
                <w:tblCellSpacing w:w="0" w:type="dxa"/>
                <w:jc w:val="center"/>
              </w:trPr>
              <w:tc>
                <w:tcPr>
                  <w:tcW w:w="7500" w:type="dxa"/>
                  <w:hideMark/>
                </w:tcPr>
                <w:p w14:paraId="26982A63"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p>
              </w:tc>
            </w:tr>
            <w:tr w:rsidR="00F84304" w:rsidRPr="00F84304" w14:paraId="70CF7C0D" w14:textId="77777777">
              <w:trPr>
                <w:tblCellSpacing w:w="0" w:type="dxa"/>
                <w:jc w:val="center"/>
              </w:trPr>
              <w:tc>
                <w:tcPr>
                  <w:tcW w:w="0" w:type="auto"/>
                  <w:hideMark/>
                </w:tcPr>
                <w:p w14:paraId="078D4198" w14:textId="77777777" w:rsidR="00F84304" w:rsidRDefault="00F84304" w:rsidP="00F84304">
                  <w:pPr>
                    <w:tabs>
                      <w:tab w:val="left" w:pos="585"/>
                    </w:tabs>
                    <w:spacing w:after="0" w:line="240" w:lineRule="auto"/>
                    <w:rPr>
                      <w:rFonts w:ascii="Mangal" w:eastAsia="Times New Roman" w:hAnsi="Mangal" w:cs="Mangal"/>
                      <w:b/>
                      <w:bCs/>
                      <w:sz w:val="27"/>
                      <w:szCs w:val="27"/>
                      <w:lang w:eastAsia="en-IN"/>
                    </w:rPr>
                  </w:pPr>
                  <w:r>
                    <w:rPr>
                      <w:rFonts w:ascii="Mangal" w:eastAsia="Times New Roman" w:hAnsi="Mangal" w:cs="Mangal"/>
                      <w:b/>
                      <w:bCs/>
                      <w:sz w:val="27"/>
                      <w:szCs w:val="27"/>
                      <w:lang w:eastAsia="en-IN"/>
                    </w:rPr>
                    <w:tab/>
                  </w:r>
                  <w:r w:rsidRPr="00F84304">
                    <w:rPr>
                      <w:rFonts w:ascii="Trebuchet MS" w:hAnsi="Trebuchet MS"/>
                      <w:b/>
                      <w:bCs/>
                      <w:color w:val="FFFFFF" w:themeColor="background1"/>
                      <w:sz w:val="27"/>
                      <w:szCs w:val="27"/>
                      <w:lang w:val="en"/>
                    </w:rPr>
                    <w:t>22051399900429</w:t>
                  </w:r>
                </w:p>
                <w:p w14:paraId="511A161F"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Mangal" w:eastAsia="Times New Roman" w:hAnsi="Mangal" w:cs="Mangal"/>
                      <w:b/>
                      <w:bCs/>
                      <w:sz w:val="27"/>
                      <w:szCs w:val="27"/>
                      <w:lang w:eastAsia="en-IN"/>
                    </w:rPr>
                    <w:t>LEAVE AND LICENSE AGREEMENT</w:t>
                  </w:r>
                  <w:r w:rsidRPr="00F84304">
                    <w:rPr>
                      <w:rFonts w:ascii="Times New Roman" w:eastAsia="Times New Roman" w:hAnsi="Times New Roman" w:cs="Times New Roman"/>
                      <w:sz w:val="24"/>
                      <w:szCs w:val="24"/>
                      <w:lang w:eastAsia="en-IN"/>
                    </w:rPr>
                    <w:br/>
                    <w:t xml:space="preserve">This agreement is made and executed on at </w:t>
                  </w:r>
                  <w:r w:rsidRPr="00F84304">
                    <w:rPr>
                      <w:rFonts w:ascii="Times New Roman" w:eastAsia="Times New Roman" w:hAnsi="Times New Roman" w:cs="Times New Roman"/>
                      <w:sz w:val="24"/>
                      <w:szCs w:val="24"/>
                      <w:u w:val="single"/>
                      <w:lang w:eastAsia="en-IN"/>
                    </w:rPr>
                    <w:t>Pune</w:t>
                  </w:r>
                  <w:r w:rsidRPr="00F84304">
                    <w:rPr>
                      <w:rFonts w:ascii="Times New Roman" w:eastAsia="Times New Roman" w:hAnsi="Times New Roman" w:cs="Times New Roman"/>
                      <w:sz w:val="24"/>
                      <w:szCs w:val="24"/>
                      <w:lang w:eastAsia="en-IN"/>
                    </w:rPr>
                    <w:t xml:space="preserve"> </w:t>
                  </w:r>
                  <w:r w:rsidRPr="00F84304">
                    <w:rPr>
                      <w:rFonts w:ascii="Times New Roman" w:eastAsia="Times New Roman" w:hAnsi="Times New Roman" w:cs="Times New Roman"/>
                      <w:sz w:val="24"/>
                      <w:szCs w:val="24"/>
                      <w:lang w:eastAsia="en-IN"/>
                    </w:rPr>
                    <w:br/>
                    <w:t>Between,</w:t>
                  </w:r>
                </w:p>
              </w:tc>
            </w:tr>
            <w:tr w:rsidR="00F84304" w:rsidRPr="00F84304" w14:paraId="68A62DD1" w14:textId="77777777">
              <w:trPr>
                <w:tblCellSpacing w:w="0" w:type="dxa"/>
                <w:jc w:val="center"/>
              </w:trPr>
              <w:tc>
                <w:tcPr>
                  <w:tcW w:w="7500" w:type="dxa"/>
                  <w:hideMark/>
                </w:tcPr>
                <w:p w14:paraId="62D6E1ED" w14:textId="1C7E8A5E"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 xml:space="preserve">1) </w:t>
                  </w:r>
                  <w:r w:rsidRPr="00F84304">
                    <w:rPr>
                      <w:rFonts w:ascii="Times New Roman" w:eastAsia="Times New Roman" w:hAnsi="Times New Roman" w:cs="Times New Roman"/>
                      <w:b/>
                      <w:bCs/>
                      <w:sz w:val="24"/>
                      <w:szCs w:val="24"/>
                      <w:lang w:eastAsia="en-IN"/>
                    </w:rPr>
                    <w:t>Name:</w:t>
                  </w:r>
                  <w:r w:rsidRPr="00F84304">
                    <w:rPr>
                      <w:rFonts w:ascii="Times New Roman" w:eastAsia="Times New Roman" w:hAnsi="Times New Roman" w:cs="Times New Roman"/>
                      <w:sz w:val="24"/>
                      <w:szCs w:val="24"/>
                      <w:lang w:eastAsia="en-IN"/>
                    </w:rPr>
                    <w:t xml:space="preserve"> </w:t>
                  </w:r>
                  <w:proofErr w:type="spellStart"/>
                  <w:r w:rsidRPr="00F84304">
                    <w:rPr>
                      <w:rFonts w:ascii="Times New Roman" w:eastAsia="Times New Roman" w:hAnsi="Times New Roman" w:cs="Times New Roman"/>
                      <w:sz w:val="24"/>
                      <w:szCs w:val="24"/>
                      <w:lang w:eastAsia="en-IN"/>
                    </w:rPr>
                    <w:t>Mr.</w:t>
                  </w:r>
                  <w:r w:rsidRPr="00F84304">
                    <w:rPr>
                      <w:rFonts w:ascii="Times New Roman" w:eastAsia="Times New Roman" w:hAnsi="Times New Roman" w:cs="Times New Roman"/>
                      <w:sz w:val="24"/>
                      <w:szCs w:val="24"/>
                      <w:u w:val="single"/>
                      <w:lang w:eastAsia="en-IN"/>
                    </w:rPr>
                    <w:t>Nitin</w:t>
                  </w:r>
                  <w:proofErr w:type="spellEnd"/>
                  <w:r w:rsidRPr="00F84304">
                    <w:rPr>
                      <w:rFonts w:ascii="Times New Roman" w:eastAsia="Times New Roman" w:hAnsi="Times New Roman" w:cs="Times New Roman"/>
                      <w:sz w:val="24"/>
                      <w:szCs w:val="24"/>
                      <w:u w:val="single"/>
                      <w:lang w:eastAsia="en-IN"/>
                    </w:rPr>
                    <w:t xml:space="preserve"> Kapoor </w:t>
                  </w:r>
                  <w:r w:rsidRPr="00F84304">
                    <w:rPr>
                      <w:rFonts w:ascii="Times New Roman" w:eastAsia="Times New Roman" w:hAnsi="Times New Roman" w:cs="Times New Roman"/>
                      <w:sz w:val="24"/>
                      <w:szCs w:val="24"/>
                      <w:lang w:eastAsia="en-IN"/>
                    </w:rPr>
                    <w:t xml:space="preserve">, Age : About </w:t>
                  </w:r>
                  <w:r w:rsidRPr="00F84304">
                    <w:rPr>
                      <w:rFonts w:ascii="Times New Roman" w:eastAsia="Times New Roman" w:hAnsi="Times New Roman" w:cs="Times New Roman"/>
                      <w:sz w:val="24"/>
                      <w:szCs w:val="24"/>
                      <w:u w:val="single"/>
                      <w:lang w:eastAsia="en-IN"/>
                    </w:rPr>
                    <w:t>43</w:t>
                  </w:r>
                  <w:r w:rsidRPr="00F84304">
                    <w:rPr>
                      <w:rFonts w:ascii="Times New Roman" w:eastAsia="Times New Roman" w:hAnsi="Times New Roman" w:cs="Times New Roman"/>
                      <w:sz w:val="24"/>
                      <w:szCs w:val="24"/>
                      <w:lang w:eastAsia="en-IN"/>
                    </w:rPr>
                    <w:t xml:space="preserve"> Years, PAN : </w:t>
                  </w:r>
                  <w:r w:rsidRPr="00F84304">
                    <w:rPr>
                      <w:rFonts w:ascii="Times New Roman" w:eastAsia="Times New Roman" w:hAnsi="Times New Roman" w:cs="Times New Roman"/>
                      <w:sz w:val="24"/>
                      <w:szCs w:val="24"/>
                      <w:u w:val="single"/>
                      <w:lang w:eastAsia="en-IN"/>
                    </w:rPr>
                    <w:t>AMRPK4497N</w:t>
                  </w:r>
                  <w:r w:rsidRPr="00F84304">
                    <w:rPr>
                      <w:rFonts w:ascii="Times New Roman" w:eastAsia="Times New Roman" w:hAnsi="Times New Roman" w:cs="Times New Roman"/>
                      <w:sz w:val="24"/>
                      <w:szCs w:val="24"/>
                      <w:lang w:eastAsia="en-IN"/>
                    </w:rPr>
                    <w:t xml:space="preserve"> Residing at: </w:t>
                  </w:r>
                  <w:ins w:id="1" w:author="Nitin Kapoor2" w:date="2022-05-13T12:25:00Z">
                    <w:r w:rsidR="00402DF9">
                      <w:rPr>
                        <w:rFonts w:ascii="Times New Roman" w:eastAsia="Times New Roman" w:hAnsi="Times New Roman" w:cs="Times New Roman"/>
                        <w:sz w:val="24"/>
                        <w:szCs w:val="24"/>
                        <w:lang w:eastAsia="en-IN"/>
                      </w:rPr>
                      <w:t xml:space="preserve">B-3/174, SNN Raj </w:t>
                    </w:r>
                    <w:proofErr w:type="spellStart"/>
                    <w:r w:rsidR="00402DF9">
                      <w:rPr>
                        <w:rFonts w:ascii="Times New Roman" w:eastAsia="Times New Roman" w:hAnsi="Times New Roman" w:cs="Times New Roman"/>
                        <w:sz w:val="24"/>
                        <w:szCs w:val="24"/>
                        <w:lang w:eastAsia="en-IN"/>
                      </w:rPr>
                      <w:t>Etternia</w:t>
                    </w:r>
                    <w:proofErr w:type="spellEnd"/>
                    <w:r w:rsidR="00402DF9">
                      <w:rPr>
                        <w:rFonts w:ascii="Times New Roman" w:eastAsia="Times New Roman" w:hAnsi="Times New Roman" w:cs="Times New Roman"/>
                        <w:sz w:val="24"/>
                        <w:szCs w:val="24"/>
                        <w:lang w:eastAsia="en-IN"/>
                      </w:rPr>
                      <w:t xml:space="preserve">, Silver County Road, </w:t>
                    </w:r>
                    <w:proofErr w:type="spellStart"/>
                    <w:r w:rsidR="00402DF9">
                      <w:rPr>
                        <w:rFonts w:ascii="Times New Roman" w:eastAsia="Times New Roman" w:hAnsi="Times New Roman" w:cs="Times New Roman"/>
                        <w:sz w:val="24"/>
                        <w:szCs w:val="24"/>
                        <w:lang w:eastAsia="en-IN"/>
                      </w:rPr>
                      <w:t>Parappana</w:t>
                    </w:r>
                    <w:proofErr w:type="spellEnd"/>
                    <w:r w:rsidR="00402DF9">
                      <w:rPr>
                        <w:rFonts w:ascii="Times New Roman" w:eastAsia="Times New Roman" w:hAnsi="Times New Roman" w:cs="Times New Roman"/>
                        <w:sz w:val="24"/>
                        <w:szCs w:val="24"/>
                        <w:lang w:eastAsia="en-IN"/>
                      </w:rPr>
                      <w:t xml:space="preserve"> Agrahara</w:t>
                    </w:r>
                  </w:ins>
                  <w:ins w:id="2" w:author="Nitin Kapoor2" w:date="2022-05-13T12:26:00Z">
                    <w:r w:rsidR="00402DF9">
                      <w:rPr>
                        <w:rFonts w:ascii="Times New Roman" w:eastAsia="Times New Roman" w:hAnsi="Times New Roman" w:cs="Times New Roman"/>
                        <w:sz w:val="24"/>
                        <w:szCs w:val="24"/>
                        <w:lang w:eastAsia="en-IN"/>
                      </w:rPr>
                      <w:t>,</w:t>
                    </w:r>
                  </w:ins>
                  <w:del w:id="3" w:author="Nitin Kapoor2" w:date="2022-05-13T12:26:00Z">
                    <w:r w:rsidRPr="00F84304" w:rsidDel="00402DF9">
                      <w:rPr>
                        <w:rFonts w:ascii="Times New Roman" w:eastAsia="Times New Roman" w:hAnsi="Times New Roman" w:cs="Times New Roman"/>
                        <w:sz w:val="24"/>
                        <w:szCs w:val="24"/>
                        <w:u w:val="single"/>
                        <w:lang w:eastAsia="en-IN"/>
                      </w:rPr>
                      <w:delText>Flat No:2909, Building Name:Shobha Mayflower, Block Sector:Bellandur , Road:-,</w:delText>
                    </w:r>
                  </w:del>
                  <w:r w:rsidRPr="00F84304">
                    <w:rPr>
                      <w:rFonts w:ascii="Times New Roman" w:eastAsia="Times New Roman" w:hAnsi="Times New Roman" w:cs="Times New Roman"/>
                      <w:sz w:val="24"/>
                      <w:szCs w:val="24"/>
                      <w:u w:val="single"/>
                      <w:lang w:eastAsia="en-IN"/>
                    </w:rPr>
                    <w:t xml:space="preserve"> Bangalore, </w:t>
                  </w:r>
                  <w:ins w:id="4" w:author="Nitin Kapoor2" w:date="2022-05-13T12:26:00Z">
                    <w:r w:rsidR="00402DF9">
                      <w:rPr>
                        <w:rFonts w:ascii="Times New Roman" w:eastAsia="Times New Roman" w:hAnsi="Times New Roman" w:cs="Times New Roman"/>
                        <w:sz w:val="24"/>
                        <w:szCs w:val="24"/>
                        <w:u w:val="single"/>
                        <w:lang w:eastAsia="en-IN"/>
                      </w:rPr>
                      <w:t>560068</w:t>
                    </w:r>
                  </w:ins>
                  <w:del w:id="5" w:author="Nitin Kapoor2" w:date="2022-05-13T12:26:00Z">
                    <w:r w:rsidRPr="00F84304" w:rsidDel="00402DF9">
                      <w:rPr>
                        <w:rFonts w:ascii="Times New Roman" w:eastAsia="Times New Roman" w:hAnsi="Times New Roman" w:cs="Times New Roman"/>
                        <w:sz w:val="24"/>
                        <w:szCs w:val="24"/>
                        <w:u w:val="single"/>
                        <w:lang w:eastAsia="en-IN"/>
                      </w:rPr>
                      <w:delText>Bangalore,</w:delText>
                    </w:r>
                  </w:del>
                  <w:r w:rsidRPr="00F84304">
                    <w:rPr>
                      <w:rFonts w:ascii="Times New Roman" w:eastAsia="Times New Roman" w:hAnsi="Times New Roman" w:cs="Times New Roman"/>
                      <w:sz w:val="24"/>
                      <w:szCs w:val="24"/>
                      <w:u w:val="single"/>
                      <w:lang w:eastAsia="en-IN"/>
                    </w:rPr>
                    <w:t xml:space="preserve"> Karnataka</w:t>
                  </w:r>
                  <w:del w:id="6" w:author="Nitin Kapoor2" w:date="2022-05-13T12:26:00Z">
                    <w:r w:rsidRPr="00F84304" w:rsidDel="00402DF9">
                      <w:rPr>
                        <w:rFonts w:ascii="Times New Roman" w:eastAsia="Times New Roman" w:hAnsi="Times New Roman" w:cs="Times New Roman"/>
                        <w:sz w:val="24"/>
                        <w:szCs w:val="24"/>
                        <w:u w:val="single"/>
                        <w:lang w:eastAsia="en-IN"/>
                      </w:rPr>
                      <w:delText>, 560103</w:delText>
                    </w:r>
                  </w:del>
                </w:p>
              </w:tc>
            </w:tr>
            <w:tr w:rsidR="00F84304" w:rsidRPr="00F84304" w14:paraId="78831FC1" w14:textId="77777777">
              <w:trPr>
                <w:tblCellSpacing w:w="0" w:type="dxa"/>
                <w:jc w:val="center"/>
              </w:trPr>
              <w:tc>
                <w:tcPr>
                  <w:tcW w:w="0" w:type="auto"/>
                  <w:hideMark/>
                </w:tcPr>
                <w:p w14:paraId="4A389A45"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 xml:space="preserve">HEREINAFTER called ‘the Licensor (which expression shall mean and include the Licensor above named </w:t>
                  </w:r>
                  <w:proofErr w:type="gramStart"/>
                  <w:r w:rsidRPr="00F84304">
                    <w:rPr>
                      <w:rFonts w:ascii="Times New Roman" w:eastAsia="Times New Roman" w:hAnsi="Times New Roman" w:cs="Times New Roman"/>
                      <w:sz w:val="24"/>
                      <w:szCs w:val="24"/>
                      <w:lang w:eastAsia="en-IN"/>
                    </w:rPr>
                    <w:t>and also</w:t>
                  </w:r>
                  <w:proofErr w:type="gramEnd"/>
                  <w:r w:rsidRPr="00F84304">
                    <w:rPr>
                      <w:rFonts w:ascii="Times New Roman" w:eastAsia="Times New Roman" w:hAnsi="Times New Roman" w:cs="Times New Roman"/>
                      <w:sz w:val="24"/>
                      <w:szCs w:val="24"/>
                      <w:lang w:eastAsia="en-IN"/>
                    </w:rPr>
                    <w:t xml:space="preserve"> his/her/their respective heirs, successors, assigns, executors and administrators) </w:t>
                  </w:r>
                </w:p>
              </w:tc>
            </w:tr>
            <w:tr w:rsidR="00F84304" w:rsidRPr="00F84304" w14:paraId="411ADD9F" w14:textId="77777777">
              <w:trPr>
                <w:tblCellSpacing w:w="0" w:type="dxa"/>
                <w:jc w:val="center"/>
              </w:trPr>
              <w:tc>
                <w:tcPr>
                  <w:tcW w:w="0" w:type="auto"/>
                  <w:hideMark/>
                </w:tcPr>
                <w:p w14:paraId="59663562"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AND</w:t>
                  </w:r>
                </w:p>
              </w:tc>
            </w:tr>
            <w:tr w:rsidR="00F84304" w:rsidRPr="00F84304" w14:paraId="410BD09B" w14:textId="77777777">
              <w:trPr>
                <w:tblCellSpacing w:w="0" w:type="dxa"/>
                <w:jc w:val="center"/>
              </w:trPr>
              <w:tc>
                <w:tcPr>
                  <w:tcW w:w="7500" w:type="dxa"/>
                  <w:hideMark/>
                </w:tcPr>
                <w:p w14:paraId="3EB5019E"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 xml:space="preserve">1) </w:t>
                  </w:r>
                  <w:r w:rsidRPr="00F84304">
                    <w:rPr>
                      <w:rFonts w:ascii="Times New Roman" w:eastAsia="Times New Roman" w:hAnsi="Times New Roman" w:cs="Times New Roman"/>
                      <w:b/>
                      <w:bCs/>
                      <w:sz w:val="24"/>
                      <w:szCs w:val="24"/>
                      <w:lang w:eastAsia="en-IN"/>
                    </w:rPr>
                    <w:t>Name:</w:t>
                  </w:r>
                  <w:r w:rsidRPr="00F84304">
                    <w:rPr>
                      <w:rFonts w:ascii="Times New Roman" w:eastAsia="Times New Roman" w:hAnsi="Times New Roman" w:cs="Times New Roman"/>
                      <w:sz w:val="24"/>
                      <w:szCs w:val="24"/>
                      <w:lang w:eastAsia="en-IN"/>
                    </w:rPr>
                    <w:t xml:space="preserve"> </w:t>
                  </w:r>
                  <w:proofErr w:type="spellStart"/>
                  <w:proofErr w:type="gramStart"/>
                  <w:r w:rsidRPr="00F84304">
                    <w:rPr>
                      <w:rFonts w:ascii="Times New Roman" w:eastAsia="Times New Roman" w:hAnsi="Times New Roman" w:cs="Times New Roman"/>
                      <w:sz w:val="24"/>
                      <w:szCs w:val="24"/>
                      <w:lang w:eastAsia="en-IN"/>
                    </w:rPr>
                    <w:t>Mr.</w:t>
                  </w:r>
                  <w:r w:rsidRPr="00F84304">
                    <w:rPr>
                      <w:rFonts w:ascii="Times New Roman" w:eastAsia="Times New Roman" w:hAnsi="Times New Roman" w:cs="Times New Roman"/>
                      <w:sz w:val="24"/>
                      <w:szCs w:val="24"/>
                      <w:u w:val="single"/>
                      <w:lang w:eastAsia="en-IN"/>
                    </w:rPr>
                    <w:t>Diptesh</w:t>
                  </w:r>
                  <w:proofErr w:type="spellEnd"/>
                  <w:proofErr w:type="gramEnd"/>
                  <w:r w:rsidRPr="00F84304">
                    <w:rPr>
                      <w:rFonts w:ascii="Times New Roman" w:eastAsia="Times New Roman" w:hAnsi="Times New Roman" w:cs="Times New Roman"/>
                      <w:sz w:val="24"/>
                      <w:szCs w:val="24"/>
                      <w:u w:val="single"/>
                      <w:lang w:eastAsia="en-IN"/>
                    </w:rPr>
                    <w:t xml:space="preserve"> </w:t>
                  </w:r>
                  <w:proofErr w:type="spellStart"/>
                  <w:r w:rsidRPr="00F84304">
                    <w:rPr>
                      <w:rFonts w:ascii="Times New Roman" w:eastAsia="Times New Roman" w:hAnsi="Times New Roman" w:cs="Times New Roman"/>
                      <w:sz w:val="24"/>
                      <w:szCs w:val="24"/>
                      <w:u w:val="single"/>
                      <w:lang w:eastAsia="en-IN"/>
                    </w:rPr>
                    <w:t>Ramanbhai</w:t>
                  </w:r>
                  <w:proofErr w:type="spellEnd"/>
                  <w:r w:rsidRPr="00F84304">
                    <w:rPr>
                      <w:rFonts w:ascii="Times New Roman" w:eastAsia="Times New Roman" w:hAnsi="Times New Roman" w:cs="Times New Roman"/>
                      <w:sz w:val="24"/>
                      <w:szCs w:val="24"/>
                      <w:u w:val="single"/>
                      <w:lang w:eastAsia="en-IN"/>
                    </w:rPr>
                    <w:t xml:space="preserve"> Patel</w:t>
                  </w:r>
                  <w:r w:rsidRPr="00F84304">
                    <w:rPr>
                      <w:rFonts w:ascii="Times New Roman" w:eastAsia="Times New Roman" w:hAnsi="Times New Roman" w:cs="Times New Roman"/>
                      <w:sz w:val="24"/>
                      <w:szCs w:val="24"/>
                      <w:lang w:eastAsia="en-IN"/>
                    </w:rPr>
                    <w:t xml:space="preserve">, Age : About </w:t>
                  </w:r>
                  <w:r w:rsidRPr="00F84304">
                    <w:rPr>
                      <w:rFonts w:ascii="Times New Roman" w:eastAsia="Times New Roman" w:hAnsi="Times New Roman" w:cs="Times New Roman"/>
                      <w:sz w:val="24"/>
                      <w:szCs w:val="24"/>
                      <w:u w:val="single"/>
                      <w:lang w:eastAsia="en-IN"/>
                    </w:rPr>
                    <w:t>50</w:t>
                  </w:r>
                  <w:r w:rsidRPr="00F84304">
                    <w:rPr>
                      <w:rFonts w:ascii="Times New Roman" w:eastAsia="Times New Roman" w:hAnsi="Times New Roman" w:cs="Times New Roman"/>
                      <w:sz w:val="24"/>
                      <w:szCs w:val="24"/>
                      <w:lang w:eastAsia="en-IN"/>
                    </w:rPr>
                    <w:t xml:space="preserve"> Years Residing at: </w:t>
                  </w:r>
                  <w:r w:rsidRPr="00F84304">
                    <w:rPr>
                      <w:rFonts w:ascii="Times New Roman" w:eastAsia="Times New Roman" w:hAnsi="Times New Roman" w:cs="Times New Roman"/>
                      <w:sz w:val="24"/>
                      <w:szCs w:val="24"/>
                      <w:u w:val="single"/>
                      <w:lang w:eastAsia="en-IN"/>
                    </w:rPr>
                    <w:t xml:space="preserve">Flat </w:t>
                  </w:r>
                  <w:proofErr w:type="spellStart"/>
                  <w:r w:rsidRPr="00F84304">
                    <w:rPr>
                      <w:rFonts w:ascii="Times New Roman" w:eastAsia="Times New Roman" w:hAnsi="Times New Roman" w:cs="Times New Roman"/>
                      <w:sz w:val="24"/>
                      <w:szCs w:val="24"/>
                      <w:u w:val="single"/>
                      <w:lang w:eastAsia="en-IN"/>
                    </w:rPr>
                    <w:t>No:Duplex</w:t>
                  </w:r>
                  <w:proofErr w:type="spellEnd"/>
                  <w:r w:rsidRPr="00F84304">
                    <w:rPr>
                      <w:rFonts w:ascii="Times New Roman" w:eastAsia="Times New Roman" w:hAnsi="Times New Roman" w:cs="Times New Roman"/>
                      <w:sz w:val="24"/>
                      <w:szCs w:val="24"/>
                      <w:u w:val="single"/>
                      <w:lang w:eastAsia="en-IN"/>
                    </w:rPr>
                    <w:t xml:space="preserve"> </w:t>
                  </w:r>
                  <w:proofErr w:type="spellStart"/>
                  <w:r w:rsidRPr="00F84304">
                    <w:rPr>
                      <w:rFonts w:ascii="Times New Roman" w:eastAsia="Times New Roman" w:hAnsi="Times New Roman" w:cs="Times New Roman"/>
                      <w:sz w:val="24"/>
                      <w:szCs w:val="24"/>
                      <w:u w:val="single"/>
                      <w:lang w:eastAsia="en-IN"/>
                    </w:rPr>
                    <w:t>Numbar</w:t>
                  </w:r>
                  <w:proofErr w:type="spellEnd"/>
                  <w:r w:rsidRPr="00F84304">
                    <w:rPr>
                      <w:rFonts w:ascii="Times New Roman" w:eastAsia="Times New Roman" w:hAnsi="Times New Roman" w:cs="Times New Roman"/>
                      <w:sz w:val="24"/>
                      <w:szCs w:val="24"/>
                      <w:u w:val="single"/>
                      <w:lang w:eastAsia="en-IN"/>
                    </w:rPr>
                    <w:t xml:space="preserve"> 48, Building </w:t>
                  </w:r>
                  <w:proofErr w:type="spellStart"/>
                  <w:r w:rsidRPr="00F84304">
                    <w:rPr>
                      <w:rFonts w:ascii="Times New Roman" w:eastAsia="Times New Roman" w:hAnsi="Times New Roman" w:cs="Times New Roman"/>
                      <w:sz w:val="24"/>
                      <w:szCs w:val="24"/>
                      <w:u w:val="single"/>
                      <w:lang w:eastAsia="en-IN"/>
                    </w:rPr>
                    <w:t>Name:The</w:t>
                  </w:r>
                  <w:proofErr w:type="spellEnd"/>
                  <w:r w:rsidRPr="00F84304">
                    <w:rPr>
                      <w:rFonts w:ascii="Times New Roman" w:eastAsia="Times New Roman" w:hAnsi="Times New Roman" w:cs="Times New Roman"/>
                      <w:sz w:val="24"/>
                      <w:szCs w:val="24"/>
                      <w:u w:val="single"/>
                      <w:lang w:eastAsia="en-IN"/>
                    </w:rPr>
                    <w:t xml:space="preserve"> Wood </w:t>
                  </w:r>
                  <w:proofErr w:type="spellStart"/>
                  <w:r w:rsidRPr="00F84304">
                    <w:rPr>
                      <w:rFonts w:ascii="Times New Roman" w:eastAsia="Times New Roman" w:hAnsi="Times New Roman" w:cs="Times New Roman"/>
                      <w:sz w:val="24"/>
                      <w:szCs w:val="24"/>
                      <w:u w:val="single"/>
                      <w:lang w:eastAsia="en-IN"/>
                    </w:rPr>
                    <w:t>Appartments</w:t>
                  </w:r>
                  <w:proofErr w:type="spellEnd"/>
                  <w:r w:rsidRPr="00F84304">
                    <w:rPr>
                      <w:rFonts w:ascii="Times New Roman" w:eastAsia="Times New Roman" w:hAnsi="Times New Roman" w:cs="Times New Roman"/>
                      <w:sz w:val="24"/>
                      <w:szCs w:val="24"/>
                      <w:u w:val="single"/>
                      <w:lang w:eastAsia="en-IN"/>
                    </w:rPr>
                    <w:t xml:space="preserve">, Block </w:t>
                  </w:r>
                  <w:proofErr w:type="spellStart"/>
                  <w:r w:rsidRPr="00F84304">
                    <w:rPr>
                      <w:rFonts w:ascii="Times New Roman" w:eastAsia="Times New Roman" w:hAnsi="Times New Roman" w:cs="Times New Roman"/>
                      <w:sz w:val="24"/>
                      <w:szCs w:val="24"/>
                      <w:u w:val="single"/>
                      <w:lang w:eastAsia="en-IN"/>
                    </w:rPr>
                    <w:t>Sector:Near</w:t>
                  </w:r>
                  <w:proofErr w:type="spellEnd"/>
                  <w:r w:rsidRPr="00F84304">
                    <w:rPr>
                      <w:rFonts w:ascii="Times New Roman" w:eastAsia="Times New Roman" w:hAnsi="Times New Roman" w:cs="Times New Roman"/>
                      <w:sz w:val="24"/>
                      <w:szCs w:val="24"/>
                      <w:u w:val="single"/>
                      <w:lang w:eastAsia="en-IN"/>
                    </w:rPr>
                    <w:t xml:space="preserve"> </w:t>
                  </w:r>
                  <w:proofErr w:type="spellStart"/>
                  <w:r w:rsidRPr="00F84304">
                    <w:rPr>
                      <w:rFonts w:ascii="Times New Roman" w:eastAsia="Times New Roman" w:hAnsi="Times New Roman" w:cs="Times New Roman"/>
                      <w:sz w:val="24"/>
                      <w:szCs w:val="24"/>
                      <w:u w:val="single"/>
                      <w:lang w:eastAsia="en-IN"/>
                    </w:rPr>
                    <w:t>Kalewadi</w:t>
                  </w:r>
                  <w:proofErr w:type="spellEnd"/>
                  <w:r w:rsidRPr="00F84304">
                    <w:rPr>
                      <w:rFonts w:ascii="Times New Roman" w:eastAsia="Times New Roman" w:hAnsi="Times New Roman" w:cs="Times New Roman"/>
                      <w:sz w:val="24"/>
                      <w:szCs w:val="24"/>
                      <w:u w:val="single"/>
                      <w:lang w:eastAsia="en-IN"/>
                    </w:rPr>
                    <w:t xml:space="preserve"> </w:t>
                  </w:r>
                  <w:proofErr w:type="spellStart"/>
                  <w:r w:rsidRPr="00F84304">
                    <w:rPr>
                      <w:rFonts w:ascii="Times New Roman" w:eastAsia="Times New Roman" w:hAnsi="Times New Roman" w:cs="Times New Roman"/>
                      <w:sz w:val="24"/>
                      <w:szCs w:val="24"/>
                      <w:u w:val="single"/>
                      <w:lang w:eastAsia="en-IN"/>
                    </w:rPr>
                    <w:t>Phata</w:t>
                  </w:r>
                  <w:proofErr w:type="spellEnd"/>
                  <w:r w:rsidRPr="00F84304">
                    <w:rPr>
                      <w:rFonts w:ascii="Times New Roman" w:eastAsia="Times New Roman" w:hAnsi="Times New Roman" w:cs="Times New Roman"/>
                      <w:sz w:val="24"/>
                      <w:szCs w:val="24"/>
                      <w:u w:val="single"/>
                      <w:lang w:eastAsia="en-IN"/>
                    </w:rPr>
                    <w:t>, Road:-, Pimpri Chinchwad, Pune, Maharashtra, 411057</w:t>
                  </w:r>
                </w:p>
              </w:tc>
            </w:tr>
            <w:tr w:rsidR="00F84304" w:rsidRPr="00F84304" w14:paraId="4E1E6A6A" w14:textId="77777777">
              <w:trPr>
                <w:tblCellSpacing w:w="0" w:type="dxa"/>
                <w:jc w:val="center"/>
              </w:trPr>
              <w:tc>
                <w:tcPr>
                  <w:tcW w:w="0" w:type="auto"/>
                  <w:hideMark/>
                </w:tcPr>
                <w:p w14:paraId="7D4EABB6"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HEREINAFTER called ‘the Licensee’ (which expression shall mean and include only Licensee above named).</w:t>
                  </w:r>
                </w:p>
              </w:tc>
            </w:tr>
            <w:tr w:rsidR="00F84304" w:rsidRPr="00F84304" w14:paraId="1964A4B2" w14:textId="77777777">
              <w:trPr>
                <w:tblCellSpacing w:w="0" w:type="dxa"/>
                <w:jc w:val="center"/>
              </w:trPr>
              <w:tc>
                <w:tcPr>
                  <w:tcW w:w="0" w:type="auto"/>
                  <w:hideMark/>
                </w:tcPr>
                <w:p w14:paraId="7FE543BD"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WHEREAS the Licensor is absolutely seized and possessed of and or otherwise well and sufficiently entitled to all that constructed portion being unit described in Schedule I hereunder written and are hereafter for the sake of brevity called or referred to as Licensed Premises and is/are desirous of giving the said premises on Leave and License basis under Section 24 of the Maharashtra Rent Control Act, 1999.</w:t>
                  </w:r>
                </w:p>
              </w:tc>
            </w:tr>
            <w:tr w:rsidR="00F84304" w:rsidRPr="00F84304" w14:paraId="6B3449AD" w14:textId="77777777">
              <w:trPr>
                <w:tblCellSpacing w:w="0" w:type="dxa"/>
                <w:jc w:val="center"/>
              </w:trPr>
              <w:tc>
                <w:tcPr>
                  <w:tcW w:w="0" w:type="auto"/>
                  <w:hideMark/>
                </w:tcPr>
                <w:p w14:paraId="450EFE08" w14:textId="7772F5AD"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 xml:space="preserve">AND WHEREAS the Licensee herein </w:t>
                  </w:r>
                  <w:proofErr w:type="gramStart"/>
                  <w:r w:rsidRPr="00F84304">
                    <w:rPr>
                      <w:rFonts w:ascii="Times New Roman" w:eastAsia="Times New Roman" w:hAnsi="Times New Roman" w:cs="Times New Roman"/>
                      <w:sz w:val="24"/>
                      <w:szCs w:val="24"/>
                      <w:lang w:eastAsia="en-IN"/>
                    </w:rPr>
                    <w:t>is in need of</w:t>
                  </w:r>
                  <w:proofErr w:type="gramEnd"/>
                  <w:r w:rsidRPr="00F84304">
                    <w:rPr>
                      <w:rFonts w:ascii="Times New Roman" w:eastAsia="Times New Roman" w:hAnsi="Times New Roman" w:cs="Times New Roman"/>
                      <w:sz w:val="24"/>
                      <w:szCs w:val="24"/>
                      <w:lang w:eastAsia="en-IN"/>
                    </w:rPr>
                    <w:t xml:space="preserve"> temporary premises for </w:t>
                  </w:r>
                  <w:r w:rsidRPr="00F84304">
                    <w:rPr>
                      <w:rFonts w:ascii="Times New Roman" w:eastAsia="Times New Roman" w:hAnsi="Times New Roman" w:cs="Times New Roman"/>
                      <w:sz w:val="24"/>
                      <w:szCs w:val="24"/>
                      <w:u w:val="single"/>
                      <w:lang w:eastAsia="en-IN"/>
                    </w:rPr>
                    <w:t>Residential</w:t>
                  </w:r>
                  <w:r w:rsidRPr="00F84304">
                    <w:rPr>
                      <w:rFonts w:ascii="Times New Roman" w:eastAsia="Times New Roman" w:hAnsi="Times New Roman" w:cs="Times New Roman"/>
                      <w:sz w:val="24"/>
                      <w:szCs w:val="24"/>
                      <w:lang w:eastAsia="en-IN"/>
                    </w:rPr>
                    <w:t xml:space="preserve"> use has/have approached the Licensor with a request to allow the Licensee herein to use and occupy the said premises on Leave and License basis for a period of </w:t>
                  </w:r>
                  <w:r w:rsidRPr="00F84304">
                    <w:rPr>
                      <w:rFonts w:ascii="Times New Roman" w:eastAsia="Times New Roman" w:hAnsi="Times New Roman" w:cs="Times New Roman"/>
                      <w:sz w:val="24"/>
                      <w:szCs w:val="24"/>
                      <w:u w:val="single"/>
                      <w:lang w:eastAsia="en-IN"/>
                    </w:rPr>
                    <w:t>24</w:t>
                  </w:r>
                  <w:r w:rsidRPr="00F84304">
                    <w:rPr>
                      <w:rFonts w:ascii="Times New Roman" w:eastAsia="Times New Roman" w:hAnsi="Times New Roman" w:cs="Times New Roman"/>
                      <w:sz w:val="24"/>
                      <w:szCs w:val="24"/>
                      <w:lang w:eastAsia="en-IN"/>
                    </w:rPr>
                    <w:t xml:space="preserve"> Months commencing from </w:t>
                  </w:r>
                  <w:r w:rsidRPr="00F84304">
                    <w:rPr>
                      <w:rFonts w:ascii="Times New Roman" w:eastAsia="Times New Roman" w:hAnsi="Times New Roman" w:cs="Times New Roman"/>
                      <w:sz w:val="24"/>
                      <w:szCs w:val="24"/>
                      <w:u w:val="single"/>
                      <w:lang w:eastAsia="en-IN"/>
                    </w:rPr>
                    <w:t>01/06/2022</w:t>
                  </w:r>
                  <w:r w:rsidRPr="00F84304">
                    <w:rPr>
                      <w:rFonts w:ascii="Times New Roman" w:eastAsia="Times New Roman" w:hAnsi="Times New Roman" w:cs="Times New Roman"/>
                      <w:sz w:val="24"/>
                      <w:szCs w:val="24"/>
                      <w:lang w:eastAsia="en-IN"/>
                    </w:rPr>
                    <w:t xml:space="preserve"> and ending on </w:t>
                  </w:r>
                  <w:r w:rsidRPr="00F84304">
                    <w:rPr>
                      <w:rFonts w:ascii="Times New Roman" w:eastAsia="Times New Roman" w:hAnsi="Times New Roman" w:cs="Times New Roman"/>
                      <w:sz w:val="24"/>
                      <w:szCs w:val="24"/>
                      <w:u w:val="single"/>
                      <w:lang w:eastAsia="en-IN"/>
                    </w:rPr>
                    <w:t>31/05/2024</w:t>
                  </w:r>
                  <w:r w:rsidRPr="00F84304">
                    <w:rPr>
                      <w:rFonts w:ascii="Times New Roman" w:eastAsia="Times New Roman" w:hAnsi="Times New Roman" w:cs="Times New Roman"/>
                      <w:sz w:val="24"/>
                      <w:szCs w:val="24"/>
                      <w:lang w:eastAsia="en-IN"/>
                    </w:rPr>
                    <w:t>, on terms and subject to conditions hereafter appearing.</w:t>
                  </w:r>
                </w:p>
              </w:tc>
            </w:tr>
            <w:tr w:rsidR="00F84304" w:rsidRPr="00F84304" w14:paraId="7B397B24" w14:textId="77777777">
              <w:trPr>
                <w:tblCellSpacing w:w="0" w:type="dxa"/>
                <w:jc w:val="center"/>
              </w:trPr>
              <w:tc>
                <w:tcPr>
                  <w:tcW w:w="0" w:type="auto"/>
                  <w:hideMark/>
                </w:tcPr>
                <w:p w14:paraId="4FFB6AB5"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 xml:space="preserve">AND WHEREAS the Licensor have agreed to allow the Licensee herein to use and occupy the said Licensed premises for his aforesaid </w:t>
                  </w:r>
                  <w:r w:rsidRPr="00F84304">
                    <w:rPr>
                      <w:rFonts w:ascii="Times New Roman" w:eastAsia="Times New Roman" w:hAnsi="Times New Roman" w:cs="Times New Roman"/>
                      <w:sz w:val="24"/>
                      <w:szCs w:val="24"/>
                      <w:u w:val="single"/>
                      <w:lang w:eastAsia="en-IN"/>
                    </w:rPr>
                    <w:t>Residential</w:t>
                  </w:r>
                  <w:r w:rsidRPr="00F84304">
                    <w:rPr>
                      <w:rFonts w:ascii="Times New Roman" w:eastAsia="Times New Roman" w:hAnsi="Times New Roman" w:cs="Times New Roman"/>
                      <w:sz w:val="24"/>
                      <w:szCs w:val="24"/>
                      <w:lang w:eastAsia="en-IN"/>
                    </w:rPr>
                    <w:t xml:space="preserve"> purposes only, on Leave and License basis for above mentioned period, on terms and subject to conditions hereafter appearing;</w:t>
                  </w:r>
                </w:p>
              </w:tc>
            </w:tr>
            <w:tr w:rsidR="00F84304" w:rsidRPr="00F84304" w14:paraId="1EF753E0" w14:textId="77777777">
              <w:trPr>
                <w:tblCellSpacing w:w="0" w:type="dxa"/>
                <w:jc w:val="center"/>
              </w:trPr>
              <w:tc>
                <w:tcPr>
                  <w:tcW w:w="0" w:type="auto"/>
                  <w:hideMark/>
                </w:tcPr>
                <w:p w14:paraId="673608AA"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br/>
                    <w:t xml:space="preserve">NOW THEREFORE IT IS HEREBY AGREED TO, DECLARED AND RECORDED BY AND BETWEEN THE PARTIES HERETO AS </w:t>
                  </w:r>
                  <w:proofErr w:type="gramStart"/>
                  <w:r w:rsidRPr="00F84304">
                    <w:rPr>
                      <w:rFonts w:ascii="Times New Roman" w:eastAsia="Times New Roman" w:hAnsi="Times New Roman" w:cs="Times New Roman"/>
                      <w:sz w:val="24"/>
                      <w:szCs w:val="24"/>
                      <w:lang w:eastAsia="en-IN"/>
                    </w:rPr>
                    <w:t>FOLLOWS:-</w:t>
                  </w:r>
                  <w:proofErr w:type="gramEnd"/>
                </w:p>
              </w:tc>
            </w:tr>
            <w:tr w:rsidR="00F84304" w:rsidRPr="00F84304" w14:paraId="32375194" w14:textId="77777777">
              <w:trPr>
                <w:tblCellSpacing w:w="0" w:type="dxa"/>
                <w:jc w:val="center"/>
              </w:trPr>
              <w:tc>
                <w:tcPr>
                  <w:tcW w:w="0" w:type="auto"/>
                  <w:hideMark/>
                </w:tcPr>
                <w:p w14:paraId="1159845B" w14:textId="3025B5AF"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1) Period:</w:t>
                  </w:r>
                  <w:r w:rsidRPr="00F84304">
                    <w:rPr>
                      <w:rFonts w:ascii="Times New Roman" w:eastAsia="Times New Roman" w:hAnsi="Times New Roman" w:cs="Times New Roman"/>
                      <w:sz w:val="24"/>
                      <w:szCs w:val="24"/>
                      <w:lang w:eastAsia="en-IN"/>
                    </w:rPr>
                    <w:t xml:space="preserve"> That the Licensor hereby grants to the Licensee herein a revocable leave and license, to occupy the Licensed Premises, described in Schedule I hereunder written without creating any tenancy rights or any other rights, title and interest in favour of the Licensee for a period of </w:t>
                  </w:r>
                  <w:r w:rsidRPr="00F84304">
                    <w:rPr>
                      <w:rFonts w:ascii="Times New Roman" w:eastAsia="Times New Roman" w:hAnsi="Times New Roman" w:cs="Times New Roman"/>
                      <w:sz w:val="24"/>
                      <w:szCs w:val="24"/>
                      <w:u w:val="single"/>
                      <w:lang w:eastAsia="en-IN"/>
                    </w:rPr>
                    <w:t>24</w:t>
                  </w:r>
                  <w:r w:rsidRPr="00F84304">
                    <w:rPr>
                      <w:rFonts w:ascii="Times New Roman" w:eastAsia="Times New Roman" w:hAnsi="Times New Roman" w:cs="Times New Roman"/>
                      <w:sz w:val="24"/>
                      <w:szCs w:val="24"/>
                      <w:lang w:eastAsia="en-IN"/>
                    </w:rPr>
                    <w:t xml:space="preserve"> Months commencing from </w:t>
                  </w:r>
                  <w:r w:rsidRPr="00F84304">
                    <w:rPr>
                      <w:rFonts w:ascii="Times New Roman" w:eastAsia="Times New Roman" w:hAnsi="Times New Roman" w:cs="Times New Roman"/>
                      <w:sz w:val="24"/>
                      <w:szCs w:val="24"/>
                      <w:u w:val="single"/>
                      <w:lang w:eastAsia="en-IN"/>
                    </w:rPr>
                    <w:t>01/06/2022</w:t>
                  </w:r>
                  <w:r w:rsidRPr="00F84304">
                    <w:rPr>
                      <w:rFonts w:ascii="Times New Roman" w:eastAsia="Times New Roman" w:hAnsi="Times New Roman" w:cs="Times New Roman"/>
                      <w:sz w:val="24"/>
                      <w:szCs w:val="24"/>
                      <w:lang w:eastAsia="en-IN"/>
                    </w:rPr>
                    <w:t xml:space="preserve"> and ending on </w:t>
                  </w:r>
                  <w:r w:rsidRPr="00F84304">
                    <w:rPr>
                      <w:rFonts w:ascii="Times New Roman" w:eastAsia="Times New Roman" w:hAnsi="Times New Roman" w:cs="Times New Roman"/>
                      <w:sz w:val="24"/>
                      <w:szCs w:val="24"/>
                      <w:u w:val="single"/>
                      <w:lang w:eastAsia="en-IN"/>
                    </w:rPr>
                    <w:t>31/05/2024</w:t>
                  </w:r>
                </w:p>
              </w:tc>
            </w:tr>
            <w:tr w:rsidR="00F84304" w:rsidRPr="00F84304" w14:paraId="5C571929" w14:textId="77777777">
              <w:trPr>
                <w:tblCellSpacing w:w="0" w:type="dxa"/>
                <w:jc w:val="center"/>
              </w:trPr>
              <w:tc>
                <w:tcPr>
                  <w:tcW w:w="0" w:type="auto"/>
                  <w:hideMark/>
                </w:tcPr>
                <w:p w14:paraId="0F416F4A" w14:textId="4C5B7110"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2) License Fee &amp; Deposit:</w:t>
                  </w:r>
                  <w:ins w:id="7" w:author="Nitin Kapoor2" w:date="2022-05-13T12:29:00Z">
                    <w:r w:rsidR="00402DF9">
                      <w:rPr>
                        <w:rFonts w:ascii="Times New Roman" w:eastAsia="Times New Roman" w:hAnsi="Times New Roman" w:cs="Times New Roman"/>
                        <w:b/>
                        <w:bCs/>
                        <w:sz w:val="24"/>
                        <w:szCs w:val="24"/>
                        <w:lang w:eastAsia="en-IN"/>
                      </w:rPr>
                      <w:t xml:space="preserve"> </w:t>
                    </w:r>
                  </w:ins>
                  <w:r w:rsidRPr="00F84304">
                    <w:rPr>
                      <w:rFonts w:ascii="Times New Roman" w:eastAsia="Times New Roman" w:hAnsi="Times New Roman" w:cs="Times New Roman"/>
                      <w:sz w:val="24"/>
                      <w:szCs w:val="24"/>
                      <w:lang w:eastAsia="en-IN"/>
                    </w:rPr>
                    <w:t xml:space="preserve">That the Licensee shall pay to the Licensor License fee at the rate of Rs. </w:t>
                  </w:r>
                  <w:r w:rsidRPr="00F84304">
                    <w:rPr>
                      <w:rFonts w:ascii="Times New Roman" w:eastAsia="Times New Roman" w:hAnsi="Times New Roman" w:cs="Times New Roman"/>
                      <w:sz w:val="24"/>
                      <w:szCs w:val="24"/>
                      <w:u w:val="single"/>
                      <w:lang w:eastAsia="en-IN"/>
                    </w:rPr>
                    <w:t>35</w:t>
                  </w:r>
                  <w:ins w:id="8" w:author="Nitin Kapoor2" w:date="2022-05-13T12:29:00Z">
                    <w:r w:rsidR="00402DF9">
                      <w:rPr>
                        <w:rFonts w:ascii="Times New Roman" w:eastAsia="Times New Roman" w:hAnsi="Times New Roman" w:cs="Times New Roman"/>
                        <w:sz w:val="24"/>
                        <w:szCs w:val="24"/>
                        <w:u w:val="single"/>
                        <w:lang w:eastAsia="en-IN"/>
                      </w:rPr>
                      <w:t>,</w:t>
                    </w:r>
                  </w:ins>
                  <w:r w:rsidRPr="00F84304">
                    <w:rPr>
                      <w:rFonts w:ascii="Times New Roman" w:eastAsia="Times New Roman" w:hAnsi="Times New Roman" w:cs="Times New Roman"/>
                      <w:sz w:val="24"/>
                      <w:szCs w:val="24"/>
                      <w:u w:val="single"/>
                      <w:lang w:eastAsia="en-IN"/>
                    </w:rPr>
                    <w:t>000</w:t>
                  </w:r>
                  <w:ins w:id="9" w:author="Nitin Kapoor2" w:date="2022-05-13T12:29:00Z">
                    <w:r w:rsidR="00402DF9">
                      <w:rPr>
                        <w:rFonts w:ascii="Times New Roman" w:eastAsia="Times New Roman" w:hAnsi="Times New Roman" w:cs="Times New Roman"/>
                        <w:sz w:val="24"/>
                        <w:szCs w:val="24"/>
                        <w:u w:val="single"/>
                        <w:lang w:eastAsia="en-IN"/>
                      </w:rPr>
                      <w:t xml:space="preserve"> </w:t>
                    </w:r>
                  </w:ins>
                  <w:r w:rsidRPr="00F84304">
                    <w:rPr>
                      <w:rFonts w:ascii="Times New Roman" w:eastAsia="Times New Roman" w:hAnsi="Times New Roman" w:cs="Times New Roman"/>
                      <w:sz w:val="24"/>
                      <w:szCs w:val="24"/>
                      <w:u w:val="single"/>
                      <w:lang w:eastAsia="en-IN"/>
                    </w:rPr>
                    <w:t>(Thirty</w:t>
                  </w:r>
                  <w:del w:id="10" w:author="Nitin Kapoor2" w:date="2022-05-13T12:29:00Z">
                    <w:r w:rsidRPr="00F84304" w:rsidDel="00402DF9">
                      <w:rPr>
                        <w:rFonts w:ascii="Times New Roman" w:eastAsia="Times New Roman" w:hAnsi="Times New Roman" w:cs="Times New Roman"/>
                        <w:sz w:val="24"/>
                        <w:szCs w:val="24"/>
                        <w:u w:val="single"/>
                        <w:lang w:eastAsia="en-IN"/>
                      </w:rPr>
                      <w:delText>-</w:delText>
                    </w:r>
                  </w:del>
                  <w:ins w:id="11" w:author="Nitin Kapoor2" w:date="2022-05-13T12:29:00Z">
                    <w:r w:rsidR="00402DF9">
                      <w:rPr>
                        <w:rFonts w:ascii="Times New Roman" w:eastAsia="Times New Roman" w:hAnsi="Times New Roman" w:cs="Times New Roman"/>
                        <w:sz w:val="24"/>
                        <w:szCs w:val="24"/>
                        <w:u w:val="single"/>
                        <w:lang w:eastAsia="en-IN"/>
                      </w:rPr>
                      <w:t xml:space="preserve"> </w:t>
                    </w:r>
                  </w:ins>
                  <w:r w:rsidRPr="00F84304">
                    <w:rPr>
                      <w:rFonts w:ascii="Times New Roman" w:eastAsia="Times New Roman" w:hAnsi="Times New Roman" w:cs="Times New Roman"/>
                      <w:sz w:val="24"/>
                      <w:szCs w:val="24"/>
                      <w:u w:val="single"/>
                      <w:lang w:eastAsia="en-IN"/>
                    </w:rPr>
                    <w:t>Five Thousand Only)</w:t>
                  </w:r>
                  <w:r w:rsidRPr="00F84304">
                    <w:rPr>
                      <w:rFonts w:ascii="Times New Roman" w:eastAsia="Times New Roman" w:hAnsi="Times New Roman" w:cs="Times New Roman"/>
                      <w:sz w:val="24"/>
                      <w:szCs w:val="24"/>
                      <w:lang w:eastAsia="en-IN"/>
                    </w:rPr>
                    <w:t xml:space="preserve"> per month towards the </w:t>
                  </w:r>
                  <w:r w:rsidRPr="00F84304">
                    <w:rPr>
                      <w:rFonts w:ascii="Times New Roman" w:eastAsia="Times New Roman" w:hAnsi="Times New Roman" w:cs="Times New Roman"/>
                      <w:sz w:val="24"/>
                      <w:szCs w:val="24"/>
                      <w:lang w:eastAsia="en-IN"/>
                    </w:rPr>
                    <w:lastRenderedPageBreak/>
                    <w:t>compensation</w:t>
                  </w:r>
                  <w:ins w:id="12" w:author="Nitin Kapoor2" w:date="2022-05-13T15:54:00Z">
                    <w:r w:rsidR="00AB6C90">
                      <w:rPr>
                        <w:rFonts w:ascii="Times New Roman" w:eastAsia="Times New Roman" w:hAnsi="Times New Roman" w:cs="Times New Roman"/>
                        <w:sz w:val="24"/>
                        <w:szCs w:val="24"/>
                        <w:lang w:eastAsia="en-IN"/>
                      </w:rPr>
                      <w:t xml:space="preserve"> for the first 12 months</w:t>
                    </w:r>
                  </w:ins>
                  <w:ins w:id="13" w:author="Nitin Kapoor2" w:date="2022-05-13T15:57:00Z">
                    <w:r w:rsidR="00AB6C90">
                      <w:rPr>
                        <w:rFonts w:ascii="Times New Roman" w:eastAsia="Times New Roman" w:hAnsi="Times New Roman" w:cs="Times New Roman"/>
                        <w:sz w:val="24"/>
                        <w:szCs w:val="24"/>
                        <w:lang w:eastAsia="en-IN"/>
                      </w:rPr>
                      <w:t>, and Rs 38,</w:t>
                    </w:r>
                  </w:ins>
                  <w:ins w:id="14" w:author="Nitin Kapoor2" w:date="2022-05-13T16:07:00Z">
                    <w:r w:rsidR="009B1C05">
                      <w:rPr>
                        <w:rFonts w:ascii="Times New Roman" w:eastAsia="Times New Roman" w:hAnsi="Times New Roman" w:cs="Times New Roman"/>
                        <w:sz w:val="24"/>
                        <w:szCs w:val="24"/>
                        <w:lang w:eastAsia="en-IN"/>
                      </w:rPr>
                      <w:t>0</w:t>
                    </w:r>
                  </w:ins>
                  <w:ins w:id="15" w:author="Nitin Kapoor2" w:date="2022-05-13T15:57:00Z">
                    <w:r w:rsidR="00AB6C90">
                      <w:rPr>
                        <w:rFonts w:ascii="Times New Roman" w:eastAsia="Times New Roman" w:hAnsi="Times New Roman" w:cs="Times New Roman"/>
                        <w:sz w:val="24"/>
                        <w:szCs w:val="24"/>
                        <w:lang w:eastAsia="en-IN"/>
                      </w:rPr>
                      <w:t xml:space="preserve">00 (Rs </w:t>
                    </w:r>
                    <w:proofErr w:type="gramStart"/>
                    <w:r w:rsidR="00AB6C90">
                      <w:rPr>
                        <w:rFonts w:ascii="Times New Roman" w:eastAsia="Times New Roman" w:hAnsi="Times New Roman" w:cs="Times New Roman"/>
                        <w:sz w:val="24"/>
                        <w:szCs w:val="24"/>
                        <w:lang w:eastAsia="en-IN"/>
                      </w:rPr>
                      <w:t>Thirty Eight</w:t>
                    </w:r>
                    <w:proofErr w:type="gramEnd"/>
                    <w:r w:rsidR="00AB6C90">
                      <w:rPr>
                        <w:rFonts w:ascii="Times New Roman" w:eastAsia="Times New Roman" w:hAnsi="Times New Roman" w:cs="Times New Roman"/>
                        <w:sz w:val="24"/>
                        <w:szCs w:val="24"/>
                        <w:lang w:eastAsia="en-IN"/>
                      </w:rPr>
                      <w:t xml:space="preserve"> Thousand only) </w:t>
                    </w:r>
                  </w:ins>
                  <w:ins w:id="16" w:author="Nitin Kapoor2" w:date="2022-05-13T15:58:00Z">
                    <w:r w:rsidR="00AB6C90">
                      <w:rPr>
                        <w:rFonts w:ascii="Times New Roman" w:eastAsia="Times New Roman" w:hAnsi="Times New Roman" w:cs="Times New Roman"/>
                        <w:sz w:val="24"/>
                        <w:szCs w:val="24"/>
                        <w:lang w:eastAsia="en-IN"/>
                      </w:rPr>
                      <w:t>per mon</w:t>
                    </w:r>
                  </w:ins>
                  <w:ins w:id="17" w:author="Nitin Kapoor2" w:date="2022-05-13T15:59:00Z">
                    <w:r w:rsidR="00AB6C90">
                      <w:rPr>
                        <w:rFonts w:ascii="Times New Roman" w:eastAsia="Times New Roman" w:hAnsi="Times New Roman" w:cs="Times New Roman"/>
                        <w:sz w:val="24"/>
                        <w:szCs w:val="24"/>
                        <w:lang w:eastAsia="en-IN"/>
                      </w:rPr>
                      <w:t xml:space="preserve">th </w:t>
                    </w:r>
                  </w:ins>
                  <w:ins w:id="18" w:author="Nitin Kapoor2" w:date="2022-05-13T15:57:00Z">
                    <w:r w:rsidR="00AB6C90">
                      <w:rPr>
                        <w:rFonts w:ascii="Times New Roman" w:eastAsia="Times New Roman" w:hAnsi="Times New Roman" w:cs="Times New Roman"/>
                        <w:sz w:val="24"/>
                        <w:szCs w:val="24"/>
                        <w:lang w:eastAsia="en-IN"/>
                      </w:rPr>
                      <w:t>for the remainder</w:t>
                    </w:r>
                  </w:ins>
                  <w:r w:rsidRPr="00F84304">
                    <w:rPr>
                      <w:rFonts w:ascii="Times New Roman" w:eastAsia="Times New Roman" w:hAnsi="Times New Roman" w:cs="Times New Roman"/>
                      <w:sz w:val="24"/>
                      <w:szCs w:val="24"/>
                      <w:lang w:eastAsia="en-IN"/>
                    </w:rPr>
                    <w:t xml:space="preserve"> </w:t>
                  </w:r>
                  <w:ins w:id="19" w:author="Nitin Kapoor2" w:date="2022-05-13T15:58:00Z">
                    <w:r w:rsidR="00AB6C90">
                      <w:rPr>
                        <w:rFonts w:ascii="Times New Roman" w:eastAsia="Times New Roman" w:hAnsi="Times New Roman" w:cs="Times New Roman"/>
                        <w:sz w:val="24"/>
                        <w:szCs w:val="24"/>
                        <w:lang w:eastAsia="en-IN"/>
                      </w:rPr>
                      <w:t xml:space="preserve">12 months of the leave and license agreement. </w:t>
                    </w:r>
                  </w:ins>
                  <w:del w:id="20" w:author="Nitin Kapoor2" w:date="2022-05-13T16:00:00Z">
                    <w:r w:rsidRPr="00F84304" w:rsidDel="00AB6C90">
                      <w:rPr>
                        <w:rFonts w:ascii="Times New Roman" w:eastAsia="Times New Roman" w:hAnsi="Times New Roman" w:cs="Times New Roman"/>
                        <w:sz w:val="24"/>
                        <w:szCs w:val="24"/>
                        <w:lang w:eastAsia="en-IN"/>
                      </w:rPr>
                      <w:delText xml:space="preserve">and Rs. </w:delText>
                    </w:r>
                    <w:r w:rsidRPr="00F84304" w:rsidDel="00AB6C90">
                      <w:rPr>
                        <w:rFonts w:ascii="Times New Roman" w:eastAsia="Times New Roman" w:hAnsi="Times New Roman" w:cs="Times New Roman"/>
                        <w:sz w:val="24"/>
                        <w:szCs w:val="24"/>
                        <w:u w:val="single"/>
                        <w:lang w:eastAsia="en-IN"/>
                      </w:rPr>
                      <w:delText>150000(One Lakh Fifty Thousand Only)</w:delText>
                    </w:r>
                    <w:r w:rsidRPr="00F84304" w:rsidDel="00AB6C90">
                      <w:rPr>
                        <w:rFonts w:ascii="Times New Roman" w:eastAsia="Times New Roman" w:hAnsi="Times New Roman" w:cs="Times New Roman"/>
                        <w:sz w:val="24"/>
                        <w:szCs w:val="24"/>
                        <w:lang w:eastAsia="en-IN"/>
                      </w:rPr>
                      <w:delText xml:space="preserve"> interest free refundable deposit, for the use of the said Licensed premises. </w:delText>
                    </w:r>
                  </w:del>
                  <w:ins w:id="21" w:author="Nitin Kapoor2" w:date="2022-05-13T16:00:00Z">
                    <w:r w:rsidR="00AB6C90">
                      <w:rPr>
                        <w:rFonts w:ascii="Times New Roman" w:eastAsia="Times New Roman" w:hAnsi="Times New Roman" w:cs="Times New Roman"/>
                        <w:sz w:val="24"/>
                        <w:szCs w:val="24"/>
                        <w:lang w:eastAsia="en-IN"/>
                      </w:rPr>
                      <w:t xml:space="preserve"> </w:t>
                    </w:r>
                  </w:ins>
                  <w:r w:rsidRPr="00F84304">
                    <w:rPr>
                      <w:rFonts w:ascii="Times New Roman" w:eastAsia="Times New Roman" w:hAnsi="Times New Roman" w:cs="Times New Roman"/>
                      <w:sz w:val="24"/>
                      <w:szCs w:val="24"/>
                      <w:lang w:eastAsia="en-IN"/>
                    </w:rPr>
                    <w:t>The amount of monthly compensation License fee shall be payable within first five days of the concerned month of Leave and License.</w:t>
                  </w:r>
                  <w:ins w:id="22" w:author="Nitin Kapoor2" w:date="2022-05-13T16:00:00Z">
                    <w:r w:rsidR="00AB6C90">
                      <w:rPr>
                        <w:rFonts w:ascii="Times New Roman" w:eastAsia="Times New Roman" w:hAnsi="Times New Roman" w:cs="Times New Roman"/>
                        <w:sz w:val="24"/>
                        <w:szCs w:val="24"/>
                        <w:lang w:eastAsia="en-IN"/>
                      </w:rPr>
                      <w:t xml:space="preserve"> </w:t>
                    </w:r>
                    <w:r w:rsidR="009B1C05">
                      <w:rPr>
                        <w:rFonts w:ascii="Times New Roman" w:eastAsia="Times New Roman" w:hAnsi="Times New Roman" w:cs="Times New Roman"/>
                        <w:sz w:val="24"/>
                        <w:szCs w:val="24"/>
                        <w:lang w:eastAsia="en-IN"/>
                      </w:rPr>
                      <w:t>Licensee shall also pay to the Licensor</w:t>
                    </w:r>
                    <w:r w:rsidR="00AB6C90" w:rsidRPr="00F84304">
                      <w:rPr>
                        <w:rFonts w:ascii="Times New Roman" w:eastAsia="Times New Roman" w:hAnsi="Times New Roman" w:cs="Times New Roman"/>
                        <w:sz w:val="24"/>
                        <w:szCs w:val="24"/>
                        <w:lang w:eastAsia="en-IN"/>
                      </w:rPr>
                      <w:t xml:space="preserve"> Rs. </w:t>
                    </w:r>
                    <w:r w:rsidR="00AB6C90" w:rsidRPr="00F84304">
                      <w:rPr>
                        <w:rFonts w:ascii="Times New Roman" w:eastAsia="Times New Roman" w:hAnsi="Times New Roman" w:cs="Times New Roman"/>
                        <w:sz w:val="24"/>
                        <w:szCs w:val="24"/>
                        <w:u w:val="single"/>
                        <w:lang w:eastAsia="en-IN"/>
                      </w:rPr>
                      <w:t>1</w:t>
                    </w:r>
                    <w:r w:rsidR="00AB6C90">
                      <w:rPr>
                        <w:rFonts w:ascii="Times New Roman" w:eastAsia="Times New Roman" w:hAnsi="Times New Roman" w:cs="Times New Roman"/>
                        <w:sz w:val="24"/>
                        <w:szCs w:val="24"/>
                        <w:u w:val="single"/>
                        <w:lang w:eastAsia="en-IN"/>
                      </w:rPr>
                      <w:t>,</w:t>
                    </w:r>
                    <w:r w:rsidR="00AB6C90" w:rsidRPr="00F84304">
                      <w:rPr>
                        <w:rFonts w:ascii="Times New Roman" w:eastAsia="Times New Roman" w:hAnsi="Times New Roman" w:cs="Times New Roman"/>
                        <w:sz w:val="24"/>
                        <w:szCs w:val="24"/>
                        <w:u w:val="single"/>
                        <w:lang w:eastAsia="en-IN"/>
                      </w:rPr>
                      <w:t>50</w:t>
                    </w:r>
                    <w:r w:rsidR="00AB6C90">
                      <w:rPr>
                        <w:rFonts w:ascii="Times New Roman" w:eastAsia="Times New Roman" w:hAnsi="Times New Roman" w:cs="Times New Roman"/>
                        <w:sz w:val="24"/>
                        <w:szCs w:val="24"/>
                        <w:u w:val="single"/>
                        <w:lang w:eastAsia="en-IN"/>
                      </w:rPr>
                      <w:t>,</w:t>
                    </w:r>
                    <w:r w:rsidR="00AB6C90" w:rsidRPr="00F84304">
                      <w:rPr>
                        <w:rFonts w:ascii="Times New Roman" w:eastAsia="Times New Roman" w:hAnsi="Times New Roman" w:cs="Times New Roman"/>
                        <w:sz w:val="24"/>
                        <w:szCs w:val="24"/>
                        <w:u w:val="single"/>
                        <w:lang w:eastAsia="en-IN"/>
                      </w:rPr>
                      <w:t>000</w:t>
                    </w:r>
                    <w:r w:rsidR="00AB6C90">
                      <w:rPr>
                        <w:rFonts w:ascii="Times New Roman" w:eastAsia="Times New Roman" w:hAnsi="Times New Roman" w:cs="Times New Roman"/>
                        <w:sz w:val="24"/>
                        <w:szCs w:val="24"/>
                        <w:u w:val="single"/>
                        <w:lang w:eastAsia="en-IN"/>
                      </w:rPr>
                      <w:t xml:space="preserve"> </w:t>
                    </w:r>
                    <w:r w:rsidR="00AB6C90" w:rsidRPr="00F84304">
                      <w:rPr>
                        <w:rFonts w:ascii="Times New Roman" w:eastAsia="Times New Roman" w:hAnsi="Times New Roman" w:cs="Times New Roman"/>
                        <w:sz w:val="24"/>
                        <w:szCs w:val="24"/>
                        <w:u w:val="single"/>
                        <w:lang w:eastAsia="en-IN"/>
                      </w:rPr>
                      <w:t>(One Lakh Fifty Thousand Only)</w:t>
                    </w:r>
                    <w:r w:rsidR="00AB6C90" w:rsidRPr="00F84304">
                      <w:rPr>
                        <w:rFonts w:ascii="Times New Roman" w:eastAsia="Times New Roman" w:hAnsi="Times New Roman" w:cs="Times New Roman"/>
                        <w:sz w:val="24"/>
                        <w:szCs w:val="24"/>
                        <w:lang w:eastAsia="en-IN"/>
                      </w:rPr>
                      <w:t xml:space="preserve"> interest free refundable deposit, for the use of the said Licensed premises.</w:t>
                    </w:r>
                  </w:ins>
                </w:p>
              </w:tc>
            </w:tr>
            <w:tr w:rsidR="00F84304" w:rsidRPr="00F84304" w14:paraId="3B245C3B" w14:textId="77777777">
              <w:trPr>
                <w:tblCellSpacing w:w="0" w:type="dxa"/>
                <w:jc w:val="center"/>
              </w:trPr>
              <w:tc>
                <w:tcPr>
                  <w:tcW w:w="0" w:type="auto"/>
                  <w:hideMark/>
                </w:tcPr>
                <w:p w14:paraId="146D2B57" w14:textId="6FD4AEE3" w:rsidR="00F84304" w:rsidRPr="00F84304" w:rsidRDefault="00F84304" w:rsidP="00586026">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lastRenderedPageBreak/>
                    <w:t xml:space="preserve">3) Payment </w:t>
                  </w:r>
                  <w:r w:rsidRPr="00EA4DD8">
                    <w:rPr>
                      <w:rFonts w:ascii="Times New Roman" w:eastAsia="Times New Roman" w:hAnsi="Times New Roman" w:cs="Times New Roman"/>
                      <w:b/>
                      <w:bCs/>
                      <w:sz w:val="24"/>
                      <w:szCs w:val="24"/>
                      <w:lang w:eastAsia="en-IN"/>
                    </w:rPr>
                    <w:t>of Deposit</w:t>
                  </w:r>
                  <w:r w:rsidRPr="00F84304">
                    <w:rPr>
                      <w:rFonts w:ascii="Times New Roman" w:eastAsia="Times New Roman" w:hAnsi="Times New Roman" w:cs="Times New Roman"/>
                      <w:b/>
                      <w:bCs/>
                      <w:sz w:val="24"/>
                      <w:szCs w:val="24"/>
                      <w:lang w:eastAsia="en-IN"/>
                    </w:rPr>
                    <w:t>:</w:t>
                  </w:r>
                  <w:r w:rsidRPr="00F84304">
                    <w:rPr>
                      <w:rFonts w:ascii="Times New Roman" w:eastAsia="Times New Roman" w:hAnsi="Times New Roman" w:cs="Times New Roman"/>
                      <w:sz w:val="24"/>
                      <w:szCs w:val="24"/>
                      <w:lang w:eastAsia="en-IN"/>
                    </w:rPr>
                    <w:t xml:space="preserve"> That the Licensee have paid </w:t>
                  </w:r>
                  <w:ins w:id="23" w:author="Nitin Kapoor2" w:date="2022-05-13T15:45:00Z">
                    <w:r w:rsidR="00F94A30">
                      <w:rPr>
                        <w:rFonts w:ascii="Times New Roman" w:eastAsia="Times New Roman" w:hAnsi="Times New Roman" w:cs="Times New Roman"/>
                        <w:sz w:val="24"/>
                        <w:szCs w:val="24"/>
                        <w:lang w:eastAsia="en-IN"/>
                      </w:rPr>
                      <w:t>Rs 1,50,000 (Rs One Lakh and Fifty Thousand o</w:t>
                    </w:r>
                  </w:ins>
                  <w:ins w:id="24" w:author="Nitin Kapoor2" w:date="2022-05-13T15:46:00Z">
                    <w:r w:rsidR="00F94A30">
                      <w:rPr>
                        <w:rFonts w:ascii="Times New Roman" w:eastAsia="Times New Roman" w:hAnsi="Times New Roman" w:cs="Times New Roman"/>
                        <w:sz w:val="24"/>
                        <w:szCs w:val="24"/>
                        <w:lang w:eastAsia="en-IN"/>
                      </w:rPr>
                      <w:t>n</w:t>
                    </w:r>
                  </w:ins>
                  <w:ins w:id="25" w:author="Nitin Kapoor2" w:date="2022-05-13T15:45:00Z">
                    <w:r w:rsidR="00F94A30">
                      <w:rPr>
                        <w:rFonts w:ascii="Times New Roman" w:eastAsia="Times New Roman" w:hAnsi="Times New Roman" w:cs="Times New Roman"/>
                        <w:sz w:val="24"/>
                        <w:szCs w:val="24"/>
                        <w:lang w:eastAsia="en-IN"/>
                      </w:rPr>
                      <w:t>ly)</w:t>
                    </w:r>
                  </w:ins>
                  <w:del w:id="26" w:author="Nitin Kapoor2" w:date="2022-05-13T15:46:00Z">
                    <w:r w:rsidRPr="00F84304" w:rsidDel="00F94A30">
                      <w:rPr>
                        <w:rFonts w:ascii="Times New Roman" w:eastAsia="Times New Roman" w:hAnsi="Times New Roman" w:cs="Times New Roman"/>
                        <w:sz w:val="24"/>
                        <w:szCs w:val="24"/>
                        <w:lang w:eastAsia="en-IN"/>
                      </w:rPr>
                      <w:delText>/ shall pay the above mentioned</w:delText>
                    </w:r>
                  </w:del>
                  <w:r w:rsidRPr="00F84304">
                    <w:rPr>
                      <w:rFonts w:ascii="Times New Roman" w:eastAsia="Times New Roman" w:hAnsi="Times New Roman" w:cs="Times New Roman"/>
                      <w:sz w:val="24"/>
                      <w:szCs w:val="24"/>
                      <w:lang w:eastAsia="en-IN"/>
                    </w:rPr>
                    <w:t xml:space="preserve"> </w:t>
                  </w:r>
                  <w:ins w:id="27" w:author="Nitin Kapoor2" w:date="2022-05-13T15:46:00Z">
                    <w:r w:rsidR="00F94A30">
                      <w:rPr>
                        <w:rFonts w:ascii="Times New Roman" w:eastAsia="Times New Roman" w:hAnsi="Times New Roman" w:cs="Times New Roman"/>
                        <w:sz w:val="24"/>
                        <w:szCs w:val="24"/>
                        <w:lang w:eastAsia="en-IN"/>
                      </w:rPr>
                      <w:t xml:space="preserve">as </w:t>
                    </w:r>
                  </w:ins>
                  <w:r w:rsidRPr="00F84304">
                    <w:rPr>
                      <w:rFonts w:ascii="Times New Roman" w:eastAsia="Times New Roman" w:hAnsi="Times New Roman" w:cs="Times New Roman"/>
                      <w:sz w:val="24"/>
                      <w:szCs w:val="24"/>
                      <w:lang w:eastAsia="en-IN"/>
                    </w:rPr>
                    <w:t>deposit</w:t>
                  </w:r>
                  <w:ins w:id="28" w:author="Nitin Kapoor2" w:date="2022-05-13T15:47:00Z">
                    <w:r w:rsidR="00F94A30">
                      <w:rPr>
                        <w:rFonts w:ascii="Times New Roman" w:eastAsia="Times New Roman" w:hAnsi="Times New Roman" w:cs="Times New Roman"/>
                        <w:sz w:val="24"/>
                        <w:szCs w:val="24"/>
                        <w:lang w:eastAsia="en-IN"/>
                      </w:rPr>
                      <w:t xml:space="preserve"> by NEFT</w:t>
                    </w:r>
                  </w:ins>
                  <w:ins w:id="29" w:author="Nitin Kapoor2" w:date="2022-05-13T15:49:00Z">
                    <w:r w:rsidR="00AB6C90">
                      <w:rPr>
                        <w:rFonts w:ascii="Times New Roman" w:eastAsia="Times New Roman" w:hAnsi="Times New Roman" w:cs="Times New Roman"/>
                        <w:sz w:val="24"/>
                        <w:szCs w:val="24"/>
                        <w:lang w:eastAsia="en-IN"/>
                      </w:rPr>
                      <w:t>/RTGS</w:t>
                    </w:r>
                  </w:ins>
                  <w:ins w:id="30" w:author="Nitin Kapoor2" w:date="2022-05-13T15:47:00Z">
                    <w:r w:rsidR="00F94A30">
                      <w:rPr>
                        <w:rFonts w:ascii="Times New Roman" w:eastAsia="Times New Roman" w:hAnsi="Times New Roman" w:cs="Times New Roman"/>
                        <w:sz w:val="24"/>
                        <w:szCs w:val="24"/>
                        <w:lang w:eastAsia="en-IN"/>
                      </w:rPr>
                      <w:t xml:space="preserve"> to the Licensors bank account</w:t>
                    </w:r>
                  </w:ins>
                  <w:ins w:id="31" w:author="Nitin Kapoor2" w:date="2022-05-13T16:29:00Z">
                    <w:r w:rsidR="00586026">
                      <w:rPr>
                        <w:rFonts w:ascii="Times New Roman" w:eastAsia="Times New Roman" w:hAnsi="Times New Roman" w:cs="Times New Roman"/>
                        <w:sz w:val="24"/>
                        <w:szCs w:val="24"/>
                        <w:lang w:eastAsia="en-IN"/>
                      </w:rPr>
                      <w:t>.</w:t>
                    </w:r>
                  </w:ins>
                  <w:del w:id="32" w:author="Nitin Kapoor2" w:date="2022-05-13T15:47:00Z">
                    <w:r w:rsidRPr="00F84304" w:rsidDel="00F94A30">
                      <w:rPr>
                        <w:rFonts w:ascii="Times New Roman" w:eastAsia="Times New Roman" w:hAnsi="Times New Roman" w:cs="Times New Roman"/>
                        <w:sz w:val="24"/>
                        <w:szCs w:val="24"/>
                        <w:lang w:eastAsia="en-IN"/>
                      </w:rPr>
                      <w:delText xml:space="preserve">/premium as mentioned above by Cheque/NEFT/RTGS No. </w:delText>
                    </w:r>
                    <w:r w:rsidRPr="00F84304" w:rsidDel="00F94A30">
                      <w:rPr>
                        <w:rFonts w:ascii="Times New Roman" w:eastAsia="Times New Roman" w:hAnsi="Times New Roman" w:cs="Times New Roman"/>
                        <w:sz w:val="24"/>
                        <w:szCs w:val="24"/>
                        <w:u w:val="single"/>
                        <w:lang w:eastAsia="en-IN"/>
                      </w:rPr>
                      <w:delText>-</w:delText>
                    </w:r>
                    <w:r w:rsidRPr="00F84304" w:rsidDel="00F94A30">
                      <w:rPr>
                        <w:rFonts w:ascii="Times New Roman" w:eastAsia="Times New Roman" w:hAnsi="Times New Roman" w:cs="Times New Roman"/>
                        <w:sz w:val="24"/>
                        <w:szCs w:val="24"/>
                        <w:lang w:eastAsia="en-IN"/>
                      </w:rPr>
                      <w:delText xml:space="preserve">, dated – </w:delText>
                    </w:r>
                    <w:r w:rsidRPr="00F84304" w:rsidDel="00F94A30">
                      <w:rPr>
                        <w:rFonts w:ascii="Times New Roman" w:eastAsia="Times New Roman" w:hAnsi="Times New Roman" w:cs="Times New Roman"/>
                        <w:sz w:val="24"/>
                        <w:szCs w:val="24"/>
                        <w:u w:val="single"/>
                        <w:lang w:eastAsia="en-IN"/>
                      </w:rPr>
                      <w:delText>13/05/2022</w:delText>
                    </w:r>
                  </w:del>
                  <w:del w:id="33" w:author="Nitin Kapoor2" w:date="2022-05-13T15:43:00Z">
                    <w:r w:rsidRPr="00F84304" w:rsidDel="00F94A30">
                      <w:rPr>
                        <w:rFonts w:ascii="Times New Roman" w:eastAsia="Times New Roman" w:hAnsi="Times New Roman" w:cs="Times New Roman"/>
                        <w:sz w:val="24"/>
                        <w:szCs w:val="24"/>
                        <w:lang w:eastAsia="en-IN"/>
                      </w:rPr>
                      <w:delText xml:space="preserve"> </w:delText>
                    </w:r>
                  </w:del>
                  <w:del w:id="34" w:author="Nitin Kapoor2" w:date="2022-05-13T15:47:00Z">
                    <w:r w:rsidRPr="00F84304" w:rsidDel="00F94A30">
                      <w:rPr>
                        <w:rFonts w:ascii="Times New Roman" w:eastAsia="Times New Roman" w:hAnsi="Times New Roman" w:cs="Times New Roman"/>
                        <w:sz w:val="24"/>
                        <w:szCs w:val="24"/>
                        <w:lang w:eastAsia="en-IN"/>
                      </w:rPr>
                      <w:delText xml:space="preserve">, drawn on the Licensee’s Banking Account with </w:delText>
                    </w:r>
                    <w:r w:rsidRPr="00F84304" w:rsidDel="00F94A30">
                      <w:rPr>
                        <w:rFonts w:ascii="Times New Roman" w:eastAsia="Times New Roman" w:hAnsi="Times New Roman" w:cs="Times New Roman"/>
                        <w:sz w:val="24"/>
                        <w:szCs w:val="24"/>
                        <w:u w:val="single"/>
                        <w:lang w:eastAsia="en-IN"/>
                      </w:rPr>
                      <w:delText>Other than the list</w:delText>
                    </w:r>
                    <w:r w:rsidRPr="00F84304" w:rsidDel="00F94A30">
                      <w:rPr>
                        <w:rFonts w:ascii="Times New Roman" w:eastAsia="Times New Roman" w:hAnsi="Times New Roman" w:cs="Times New Roman"/>
                        <w:sz w:val="24"/>
                        <w:szCs w:val="24"/>
                        <w:lang w:eastAsia="en-IN"/>
                      </w:rPr>
                      <w:delText xml:space="preserve"> Bank, Branch. Amount Rs.</w:delText>
                    </w:r>
                    <w:r w:rsidRPr="00F84304" w:rsidDel="00F94A30">
                      <w:rPr>
                        <w:rFonts w:ascii="Times New Roman" w:eastAsia="Times New Roman" w:hAnsi="Times New Roman" w:cs="Times New Roman"/>
                        <w:sz w:val="24"/>
                        <w:szCs w:val="24"/>
                        <w:u w:val="single"/>
                        <w:lang w:eastAsia="en-IN"/>
                      </w:rPr>
                      <w:delText xml:space="preserve">150000/-(One Lakh Fifty Thousand Only) </w:delText>
                    </w:r>
                  </w:del>
                  <w:ins w:id="35" w:author="Nitin Kapoor2" w:date="2022-05-13T15:47:00Z">
                    <w:r w:rsidR="00F94A30">
                      <w:rPr>
                        <w:rFonts w:ascii="Times New Roman" w:eastAsia="Times New Roman" w:hAnsi="Times New Roman" w:cs="Times New Roman"/>
                        <w:sz w:val="24"/>
                        <w:szCs w:val="24"/>
                        <w:lang w:eastAsia="en-IN"/>
                      </w:rPr>
                      <w:t xml:space="preserve"> </w:t>
                    </w:r>
                  </w:ins>
                </w:p>
              </w:tc>
            </w:tr>
            <w:tr w:rsidR="00F84304" w:rsidRPr="00F84304" w14:paraId="16942E25" w14:textId="77777777">
              <w:trPr>
                <w:tblCellSpacing w:w="0" w:type="dxa"/>
                <w:jc w:val="center"/>
              </w:trPr>
              <w:tc>
                <w:tcPr>
                  <w:tcW w:w="0" w:type="auto"/>
                  <w:hideMark/>
                </w:tcPr>
                <w:p w14:paraId="7CF3230A"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4) Maintenance Charges:</w:t>
                  </w:r>
                  <w:r w:rsidRPr="00F84304">
                    <w:rPr>
                      <w:rFonts w:ascii="Times New Roman" w:eastAsia="Times New Roman" w:hAnsi="Times New Roman" w:cs="Times New Roman"/>
                      <w:sz w:val="24"/>
                      <w:szCs w:val="24"/>
                      <w:lang w:eastAsia="en-IN"/>
                    </w:rPr>
                    <w:t xml:space="preserve"> That </w:t>
                  </w:r>
                  <w:proofErr w:type="gramStart"/>
                  <w:r w:rsidRPr="00F84304">
                    <w:rPr>
                      <w:rFonts w:ascii="Times New Roman" w:eastAsia="Times New Roman" w:hAnsi="Times New Roman" w:cs="Times New Roman"/>
                      <w:sz w:val="24"/>
                      <w:szCs w:val="24"/>
                      <w:lang w:eastAsia="en-IN"/>
                    </w:rPr>
                    <w:t>the all</w:t>
                  </w:r>
                  <w:proofErr w:type="gramEnd"/>
                  <w:r w:rsidRPr="00F84304">
                    <w:rPr>
                      <w:rFonts w:ascii="Times New Roman" w:eastAsia="Times New Roman" w:hAnsi="Times New Roman" w:cs="Times New Roman"/>
                      <w:sz w:val="24"/>
                      <w:szCs w:val="24"/>
                      <w:lang w:eastAsia="en-IN"/>
                    </w:rPr>
                    <w:t xml:space="preserve"> outgoings including all rates, taxes, levies, assessment, maintenance charges, </w:t>
                  </w:r>
                  <w:proofErr w:type="spellStart"/>
                  <w:r w:rsidRPr="00F84304">
                    <w:rPr>
                      <w:rFonts w:ascii="Times New Roman" w:eastAsia="Times New Roman" w:hAnsi="Times New Roman" w:cs="Times New Roman"/>
                      <w:sz w:val="24"/>
                      <w:szCs w:val="24"/>
                      <w:lang w:eastAsia="en-IN"/>
                    </w:rPr>
                    <w:t>non occupancy</w:t>
                  </w:r>
                  <w:proofErr w:type="spellEnd"/>
                  <w:r w:rsidRPr="00F84304">
                    <w:rPr>
                      <w:rFonts w:ascii="Times New Roman" w:eastAsia="Times New Roman" w:hAnsi="Times New Roman" w:cs="Times New Roman"/>
                      <w:sz w:val="24"/>
                      <w:szCs w:val="24"/>
                      <w:lang w:eastAsia="en-IN"/>
                    </w:rPr>
                    <w:t xml:space="preserve"> charges, etc. in respect of the said premises shall be paid by the Licensor.</w:t>
                  </w:r>
                </w:p>
              </w:tc>
            </w:tr>
            <w:tr w:rsidR="00F84304" w:rsidRPr="00F84304" w14:paraId="1C747D74" w14:textId="77777777">
              <w:trPr>
                <w:tblCellSpacing w:w="0" w:type="dxa"/>
                <w:jc w:val="center"/>
              </w:trPr>
              <w:tc>
                <w:tcPr>
                  <w:tcW w:w="0" w:type="auto"/>
                  <w:hideMark/>
                </w:tcPr>
                <w:p w14:paraId="4DBB107E"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5) Electricity Charges:</w:t>
                  </w:r>
                  <w:r w:rsidRPr="00F84304">
                    <w:rPr>
                      <w:rFonts w:ascii="Times New Roman" w:eastAsia="Times New Roman" w:hAnsi="Times New Roman" w:cs="Times New Roman"/>
                      <w:sz w:val="24"/>
                      <w:szCs w:val="24"/>
                      <w:lang w:eastAsia="en-IN"/>
                    </w:rPr>
                    <w:t xml:space="preserve"> The licensee herein shall pay the electricity bills directly for energy consumed on the licensed premises and should submit original receipts to Licensor indicating that the electricity bills are paid.</w:t>
                  </w:r>
                </w:p>
              </w:tc>
            </w:tr>
            <w:tr w:rsidR="00F84304" w:rsidRPr="00F84304" w14:paraId="098FE6D0" w14:textId="77777777">
              <w:trPr>
                <w:tblCellSpacing w:w="0" w:type="dxa"/>
                <w:jc w:val="center"/>
              </w:trPr>
              <w:tc>
                <w:tcPr>
                  <w:tcW w:w="0" w:type="auto"/>
                  <w:hideMark/>
                </w:tcPr>
                <w:p w14:paraId="3BFD9026" w14:textId="2CDE71AB"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6) Use:</w:t>
                  </w:r>
                  <w:r w:rsidRPr="00F84304">
                    <w:rPr>
                      <w:rFonts w:ascii="Times New Roman" w:eastAsia="Times New Roman" w:hAnsi="Times New Roman" w:cs="Times New Roman"/>
                      <w:sz w:val="24"/>
                      <w:szCs w:val="24"/>
                      <w:lang w:eastAsia="en-IN"/>
                    </w:rPr>
                    <w:t xml:space="preserve"> That the Licensed premises shall only be used by the Licensee for </w:t>
                  </w:r>
                  <w:r w:rsidRPr="00F84304">
                    <w:rPr>
                      <w:rFonts w:ascii="Times New Roman" w:eastAsia="Times New Roman" w:hAnsi="Times New Roman" w:cs="Times New Roman"/>
                      <w:sz w:val="24"/>
                      <w:szCs w:val="24"/>
                      <w:u w:val="single"/>
                      <w:lang w:eastAsia="en-IN"/>
                    </w:rPr>
                    <w:t>Residential</w:t>
                  </w:r>
                  <w:r w:rsidRPr="00F84304">
                    <w:rPr>
                      <w:rFonts w:ascii="Times New Roman" w:eastAsia="Times New Roman" w:hAnsi="Times New Roman" w:cs="Times New Roman"/>
                      <w:sz w:val="24"/>
                      <w:szCs w:val="24"/>
                      <w:lang w:eastAsia="en-IN"/>
                    </w:rPr>
                    <w:t xml:space="preserve"> purpose.</w:t>
                  </w:r>
                  <w:ins w:id="36" w:author="Nitin Kapoor2" w:date="2022-05-13T12:59:00Z">
                    <w:r w:rsidR="006768E5">
                      <w:rPr>
                        <w:rFonts w:ascii="Times New Roman" w:eastAsia="Times New Roman" w:hAnsi="Times New Roman" w:cs="Times New Roman"/>
                        <w:sz w:val="24"/>
                        <w:szCs w:val="24"/>
                        <w:lang w:eastAsia="en-IN"/>
                      </w:rPr>
                      <w:t xml:space="preserve"> </w:t>
                    </w:r>
                  </w:ins>
                  <w:r w:rsidRPr="00F84304">
                    <w:rPr>
                      <w:rFonts w:ascii="Times New Roman" w:eastAsia="Times New Roman" w:hAnsi="Times New Roman" w:cs="Times New Roman"/>
                      <w:sz w:val="24"/>
                      <w:szCs w:val="24"/>
                      <w:lang w:eastAsia="en-IN"/>
                    </w:rPr>
                    <w:t>The Licensee shall maintain the said premises in its existing condition and damage, if any, caused to the said premises, the same shall be repaired by the Licensee at its own cost subject to normal wear and tear. The Licensee shall not do anything in the said premises which is or is likely to cause a nuisance to the other occupants of the said building or to the prejudice in any manner to the rights of Licensor in respect of said premises or shall not do any unlawful activities prohibited by State or Central Government</w:t>
                  </w:r>
                  <w:del w:id="37" w:author="Nitin Kapoor2" w:date="2022-05-13T16:03:00Z">
                    <w:r w:rsidRPr="00F84304" w:rsidDel="009B1C05">
                      <w:rPr>
                        <w:rFonts w:ascii="Times New Roman" w:eastAsia="Times New Roman" w:hAnsi="Times New Roman" w:cs="Times New Roman"/>
                        <w:sz w:val="24"/>
                        <w:szCs w:val="24"/>
                        <w:lang w:eastAsia="en-IN"/>
                      </w:rPr>
                      <w:delText xml:space="preserve"> </w:delText>
                    </w:r>
                  </w:del>
                  <w:r w:rsidRPr="00F84304">
                    <w:rPr>
                      <w:rFonts w:ascii="Times New Roman" w:eastAsia="Times New Roman" w:hAnsi="Times New Roman" w:cs="Times New Roman"/>
                      <w:sz w:val="24"/>
                      <w:szCs w:val="24"/>
                      <w:lang w:eastAsia="en-IN"/>
                    </w:rPr>
                    <w:t>.</w:t>
                  </w:r>
                </w:p>
              </w:tc>
            </w:tr>
            <w:tr w:rsidR="00F84304" w:rsidRPr="00F84304" w14:paraId="55077422" w14:textId="77777777">
              <w:trPr>
                <w:tblCellSpacing w:w="0" w:type="dxa"/>
                <w:jc w:val="center"/>
              </w:trPr>
              <w:tc>
                <w:tcPr>
                  <w:tcW w:w="0" w:type="auto"/>
                  <w:hideMark/>
                </w:tcPr>
                <w:p w14:paraId="70966757"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7) Alteration:</w:t>
                  </w:r>
                  <w:r w:rsidRPr="00F84304">
                    <w:rPr>
                      <w:rFonts w:ascii="Times New Roman" w:eastAsia="Times New Roman" w:hAnsi="Times New Roman" w:cs="Times New Roman"/>
                      <w:sz w:val="24"/>
                      <w:szCs w:val="24"/>
                      <w:lang w:eastAsia="en-IN"/>
                    </w:rPr>
                    <w:t xml:space="preserve"> That the Licensee shall not make or permit to do any alteration or addition to the construction or arrangements (internal or external) to the Licensed premises without previous consent in writing from the Licensor.</w:t>
                  </w:r>
                </w:p>
              </w:tc>
            </w:tr>
            <w:tr w:rsidR="00F84304" w:rsidRPr="00F84304" w14:paraId="6AE91D20" w14:textId="77777777">
              <w:trPr>
                <w:tblCellSpacing w:w="0" w:type="dxa"/>
                <w:jc w:val="center"/>
              </w:trPr>
              <w:tc>
                <w:tcPr>
                  <w:tcW w:w="0" w:type="auto"/>
                  <w:hideMark/>
                </w:tcPr>
                <w:p w14:paraId="19FF1C30"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8) No Tenancy:</w:t>
                  </w:r>
                  <w:r w:rsidRPr="00F84304">
                    <w:rPr>
                      <w:rFonts w:ascii="Times New Roman" w:eastAsia="Times New Roman" w:hAnsi="Times New Roman" w:cs="Times New Roman"/>
                      <w:sz w:val="24"/>
                      <w:szCs w:val="24"/>
                      <w:lang w:eastAsia="en-IN"/>
                    </w:rPr>
                    <w:t xml:space="preserve"> That the Licensee shall not claim any tenancy right and shall not have any right to transfer, assign, and sublet or grant any license or sub-license in respect of the Licensed Premises or any part thereof </w:t>
                  </w:r>
                  <w:proofErr w:type="gramStart"/>
                  <w:r w:rsidRPr="00F84304">
                    <w:rPr>
                      <w:rFonts w:ascii="Times New Roman" w:eastAsia="Times New Roman" w:hAnsi="Times New Roman" w:cs="Times New Roman"/>
                      <w:sz w:val="24"/>
                      <w:szCs w:val="24"/>
                      <w:lang w:eastAsia="en-IN"/>
                    </w:rPr>
                    <w:t>and also</w:t>
                  </w:r>
                  <w:proofErr w:type="gramEnd"/>
                  <w:r w:rsidRPr="00F84304">
                    <w:rPr>
                      <w:rFonts w:ascii="Times New Roman" w:eastAsia="Times New Roman" w:hAnsi="Times New Roman" w:cs="Times New Roman"/>
                      <w:sz w:val="24"/>
                      <w:szCs w:val="24"/>
                      <w:lang w:eastAsia="en-IN"/>
                    </w:rPr>
                    <w:t xml:space="preserve"> shall not mortgage or raise any loan against the said premises.</w:t>
                  </w:r>
                </w:p>
              </w:tc>
            </w:tr>
            <w:tr w:rsidR="00F84304" w:rsidRPr="00F84304" w14:paraId="3FBB02DB" w14:textId="77777777">
              <w:trPr>
                <w:tblCellSpacing w:w="0" w:type="dxa"/>
                <w:jc w:val="center"/>
              </w:trPr>
              <w:tc>
                <w:tcPr>
                  <w:tcW w:w="0" w:type="auto"/>
                  <w:hideMark/>
                </w:tcPr>
                <w:p w14:paraId="0C0F3D9A"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9) Inspection:</w:t>
                  </w:r>
                  <w:r w:rsidRPr="00F84304">
                    <w:rPr>
                      <w:rFonts w:ascii="Times New Roman" w:eastAsia="Times New Roman" w:hAnsi="Times New Roman" w:cs="Times New Roman"/>
                      <w:sz w:val="24"/>
                      <w:szCs w:val="24"/>
                      <w:lang w:eastAsia="en-IN"/>
                    </w:rPr>
                    <w:t xml:space="preserve"> That, the Licensor shall on reasonable notice given by the Licensor to the Licensee shall have a right of access either by himself / herself / themselves or through authorized representative to enter, view and inspect the Licensed premises at reasonable intervals.</w:t>
                  </w:r>
                </w:p>
              </w:tc>
            </w:tr>
            <w:tr w:rsidR="00F84304" w:rsidRPr="00F84304" w14:paraId="5758CEC6" w14:textId="77777777">
              <w:trPr>
                <w:tblCellSpacing w:w="0" w:type="dxa"/>
                <w:jc w:val="center"/>
              </w:trPr>
              <w:tc>
                <w:tcPr>
                  <w:tcW w:w="0" w:type="auto"/>
                  <w:hideMark/>
                </w:tcPr>
                <w:p w14:paraId="04695119" w14:textId="070AC9C4"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10) Lock in period:</w:t>
                  </w:r>
                  <w:r w:rsidRPr="00F84304">
                    <w:rPr>
                      <w:rFonts w:ascii="Times New Roman" w:eastAsia="Times New Roman" w:hAnsi="Times New Roman" w:cs="Times New Roman"/>
                      <w:sz w:val="24"/>
                      <w:szCs w:val="24"/>
                      <w:lang w:eastAsia="en-IN"/>
                    </w:rPr>
                    <w:t xml:space="preserve"> Both the parties have agreed to set a lock-in period of </w:t>
                  </w:r>
                  <w:r w:rsidRPr="00F84304">
                    <w:rPr>
                      <w:rFonts w:ascii="Times New Roman" w:eastAsia="Times New Roman" w:hAnsi="Times New Roman" w:cs="Times New Roman"/>
                      <w:sz w:val="24"/>
                      <w:szCs w:val="24"/>
                      <w:u w:val="single"/>
                      <w:lang w:eastAsia="en-IN"/>
                    </w:rPr>
                    <w:t>12</w:t>
                  </w:r>
                  <w:r w:rsidRPr="00F84304">
                    <w:rPr>
                      <w:rFonts w:ascii="Times New Roman" w:eastAsia="Times New Roman" w:hAnsi="Times New Roman" w:cs="Times New Roman"/>
                      <w:sz w:val="24"/>
                      <w:szCs w:val="24"/>
                      <w:lang w:eastAsia="en-IN"/>
                    </w:rPr>
                    <w:t xml:space="preserve"> months during which neither the Licensor shall ask the licensee to vacate the premises, nor the licensee shall vacate the premises on his own during the lock-in period.</w:t>
                  </w:r>
                  <w:ins w:id="38" w:author="Nitin Kapoor2" w:date="2022-05-13T13:01:00Z">
                    <w:r w:rsidR="006768E5">
                      <w:rPr>
                        <w:rFonts w:ascii="Times New Roman" w:eastAsia="Times New Roman" w:hAnsi="Times New Roman" w:cs="Times New Roman"/>
                        <w:sz w:val="24"/>
                        <w:szCs w:val="24"/>
                        <w:lang w:eastAsia="en-IN"/>
                      </w:rPr>
                      <w:t xml:space="preserve"> </w:t>
                    </w:r>
                  </w:ins>
                  <w:r w:rsidRPr="00F84304">
                    <w:rPr>
                      <w:rFonts w:ascii="Times New Roman" w:eastAsia="Times New Roman" w:hAnsi="Times New Roman" w:cs="Times New Roman"/>
                      <w:sz w:val="24"/>
                      <w:szCs w:val="24"/>
                      <w:lang w:eastAsia="en-IN"/>
                    </w:rPr>
                    <w:t>In spite of this mandatory clause, if the licensee leaves the premises for whatsoever reason, he shall pay to the Licensor license fee for the remaining lock-in period at the rate of agreed upon in the agreement. On the other hand, Licensor shall compensate the Licensee for loss and inconvenience caused to the Licensee if he has been asked to vacate the premises.</w:t>
                  </w:r>
                </w:p>
              </w:tc>
            </w:tr>
            <w:tr w:rsidR="00F84304" w:rsidRPr="00F84304" w14:paraId="20BCFFA5" w14:textId="77777777">
              <w:trPr>
                <w:tblCellSpacing w:w="0" w:type="dxa"/>
                <w:jc w:val="center"/>
              </w:trPr>
              <w:tc>
                <w:tcPr>
                  <w:tcW w:w="0" w:type="auto"/>
                  <w:hideMark/>
                </w:tcPr>
                <w:p w14:paraId="05015F98"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lastRenderedPageBreak/>
                    <w:t>11) Cancellation:</w:t>
                  </w:r>
                  <w:r w:rsidRPr="00F84304">
                    <w:rPr>
                      <w:rFonts w:ascii="Times New Roman" w:eastAsia="Times New Roman" w:hAnsi="Times New Roman" w:cs="Times New Roman"/>
                      <w:sz w:val="24"/>
                      <w:szCs w:val="24"/>
                      <w:lang w:eastAsia="en-IN"/>
                    </w:rPr>
                    <w:t xml:space="preserve"> That, Subject to the condition of lock in period (if any), if the Licensee commits default in regular and punctual payments of monthly compensation as herein before mentioned or commit/s breach of any of the terms, covenants and conditions of this agreement or if any legislation prohibiting the Leave and License is imposed, the Licensor shall be entitled to revoke and / or cancel the License hereby granted, by giving notice in writing of one month and the Licensee too will have the right to vacate the said premises by giving a notice in writing of one month to the Licensor as mentioned earlier.</w:t>
                  </w:r>
                </w:p>
              </w:tc>
            </w:tr>
            <w:tr w:rsidR="00F84304" w:rsidRPr="00F84304" w14:paraId="0678E8CB" w14:textId="77777777">
              <w:trPr>
                <w:tblCellSpacing w:w="0" w:type="dxa"/>
                <w:jc w:val="center"/>
              </w:trPr>
              <w:tc>
                <w:tcPr>
                  <w:tcW w:w="0" w:type="auto"/>
                  <w:hideMark/>
                </w:tcPr>
                <w:p w14:paraId="0DA823FA"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12) Possession:</w:t>
                  </w:r>
                  <w:r w:rsidRPr="00F84304">
                    <w:rPr>
                      <w:rFonts w:ascii="Times New Roman" w:eastAsia="Times New Roman" w:hAnsi="Times New Roman" w:cs="Times New Roman"/>
                      <w:sz w:val="24"/>
                      <w:szCs w:val="24"/>
                      <w:lang w:eastAsia="en-IN"/>
                    </w:rPr>
                    <w:t xml:space="preserve"> That the immediately at on the expiration or termination or cancellation of this agreement the Licensee shall vacate the said premises without delay with all his goods and belongings. In the event of the Licensee failing and / or neglecting to remove himself and / or his articles from the said premises on expiry or sooner determination of this </w:t>
                  </w:r>
                  <w:proofErr w:type="gramStart"/>
                  <w:r w:rsidRPr="00F84304">
                    <w:rPr>
                      <w:rFonts w:ascii="Times New Roman" w:eastAsia="Times New Roman" w:hAnsi="Times New Roman" w:cs="Times New Roman"/>
                      <w:sz w:val="24"/>
                      <w:szCs w:val="24"/>
                      <w:lang w:eastAsia="en-IN"/>
                    </w:rPr>
                    <w:t>Agreement ,the</w:t>
                  </w:r>
                  <w:proofErr w:type="gramEnd"/>
                  <w:r w:rsidRPr="00F84304">
                    <w:rPr>
                      <w:rFonts w:ascii="Times New Roman" w:eastAsia="Times New Roman" w:hAnsi="Times New Roman" w:cs="Times New Roman"/>
                      <w:sz w:val="24"/>
                      <w:szCs w:val="24"/>
                      <w:lang w:eastAsia="en-IN"/>
                    </w:rPr>
                    <w:t xml:space="preserve"> Licensor shall be entitled to recover damages at the rate of double the daily amount of compensation per day and or alternatively the Licensor shall be entitled to remove the Licensee and his belongings from the Licensed premises, without recourse to the Court of Law.</w:t>
                  </w:r>
                </w:p>
              </w:tc>
            </w:tr>
            <w:tr w:rsidR="00F84304" w:rsidRPr="00F84304" w14:paraId="5047EA9D" w14:textId="77777777" w:rsidTr="009B1C05">
              <w:tblPrEx>
                <w:tblW w:w="7950" w:type="dxa"/>
                <w:jc w:val="center"/>
                <w:tblCellSpacing w:w="0" w:type="dxa"/>
                <w:tblCellMar>
                  <w:top w:w="30" w:type="dxa"/>
                  <w:left w:w="30" w:type="dxa"/>
                  <w:bottom w:w="30" w:type="dxa"/>
                  <w:right w:w="30" w:type="dxa"/>
                </w:tblCellMar>
                <w:tblPrExChange w:id="39" w:author="Nitin Kapoor2" w:date="2022-05-13T16:04:00Z">
                  <w:tblPrEx>
                    <w:tblW w:w="7950" w:type="dxa"/>
                    <w:jc w:val="center"/>
                    <w:tblCellSpacing w:w="0" w:type="dxa"/>
                    <w:tblCellMar>
                      <w:top w:w="30" w:type="dxa"/>
                      <w:left w:w="30" w:type="dxa"/>
                      <w:bottom w:w="30" w:type="dxa"/>
                      <w:right w:w="30" w:type="dxa"/>
                    </w:tblCellMar>
                  </w:tblPrEx>
                </w:tblPrExChange>
              </w:tblPrEx>
              <w:trPr>
                <w:tblCellSpacing w:w="0" w:type="dxa"/>
                <w:jc w:val="center"/>
                <w:trPrChange w:id="40" w:author="Nitin Kapoor2" w:date="2022-05-13T16:04:00Z">
                  <w:trPr>
                    <w:tblCellSpacing w:w="0" w:type="dxa"/>
                    <w:jc w:val="center"/>
                  </w:trPr>
                </w:trPrChange>
              </w:trPr>
              <w:tc>
                <w:tcPr>
                  <w:tcW w:w="0" w:type="auto"/>
                  <w:tcPrChange w:id="41" w:author="Nitin Kapoor2" w:date="2022-05-13T16:04:00Z">
                    <w:tcPr>
                      <w:tcW w:w="0" w:type="auto"/>
                    </w:tcPr>
                  </w:tcPrChange>
                </w:tcPr>
                <w:p w14:paraId="0CABC658" w14:textId="3656BB9F" w:rsidR="00586026" w:rsidRDefault="00F84304" w:rsidP="00F84304">
                  <w:pPr>
                    <w:spacing w:after="0" w:line="240" w:lineRule="auto"/>
                    <w:rPr>
                      <w:ins w:id="42" w:author="Nitin Kapoor2" w:date="2022-05-13T16:27:00Z"/>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13) Miscellaneous:</w:t>
                  </w:r>
                  <w:r w:rsidRPr="00F84304">
                    <w:rPr>
                      <w:rFonts w:ascii="Times New Roman" w:eastAsia="Times New Roman" w:hAnsi="Times New Roman" w:cs="Times New Roman"/>
                      <w:sz w:val="24"/>
                      <w:szCs w:val="24"/>
                      <w:lang w:eastAsia="en-IN"/>
                    </w:rPr>
                    <w:t xml:space="preserve"> </w:t>
                  </w:r>
                  <w:ins w:id="43" w:author="Nitin Kapoor2" w:date="2022-05-13T16:13:00Z">
                    <w:r w:rsidR="00A30CF4">
                      <w:rPr>
                        <w:rFonts w:ascii="Times New Roman" w:eastAsia="Times New Roman" w:hAnsi="Times New Roman" w:cs="Times New Roman"/>
                        <w:sz w:val="24"/>
                        <w:szCs w:val="24"/>
                        <w:lang w:eastAsia="en-IN"/>
                      </w:rPr>
                      <w:t xml:space="preserve">The Licensors bank details </w:t>
                    </w:r>
                  </w:ins>
                  <w:ins w:id="44" w:author="Nitin Kapoor2" w:date="2022-05-13T16:25:00Z">
                    <w:r w:rsidR="00A30CF4">
                      <w:rPr>
                        <w:rFonts w:ascii="Times New Roman" w:eastAsia="Times New Roman" w:hAnsi="Times New Roman" w:cs="Times New Roman"/>
                        <w:sz w:val="24"/>
                        <w:szCs w:val="24"/>
                        <w:lang w:eastAsia="en-IN"/>
                      </w:rPr>
                      <w:t xml:space="preserve">for deposit of </w:t>
                    </w:r>
                  </w:ins>
                  <w:ins w:id="45" w:author="Nitin Kapoor2" w:date="2022-05-13T16:26:00Z">
                    <w:r w:rsidR="00A30CF4">
                      <w:rPr>
                        <w:rFonts w:ascii="Times New Roman" w:eastAsia="Times New Roman" w:hAnsi="Times New Roman" w:cs="Times New Roman"/>
                        <w:sz w:val="24"/>
                        <w:szCs w:val="24"/>
                        <w:lang w:eastAsia="en-IN"/>
                      </w:rPr>
                      <w:t xml:space="preserve">License Fee &amp; Deposit is </w:t>
                    </w:r>
                    <w:r w:rsidR="00586026">
                      <w:rPr>
                        <w:rFonts w:ascii="Times New Roman" w:eastAsia="Times New Roman" w:hAnsi="Times New Roman" w:cs="Times New Roman"/>
                        <w:sz w:val="24"/>
                        <w:szCs w:val="24"/>
                        <w:lang w:eastAsia="en-IN"/>
                      </w:rPr>
                      <w:t xml:space="preserve">mentioned here. </w:t>
                    </w:r>
                  </w:ins>
                </w:p>
                <w:p w14:paraId="38689256" w14:textId="687BFC6B" w:rsidR="00586026" w:rsidRDefault="00586026" w:rsidP="00F84304">
                  <w:pPr>
                    <w:spacing w:after="0" w:line="240" w:lineRule="auto"/>
                    <w:rPr>
                      <w:ins w:id="46" w:author="Nitin Kapoor2" w:date="2022-05-13T16:27:00Z"/>
                      <w:rFonts w:ascii="Times New Roman" w:eastAsia="Times New Roman" w:hAnsi="Times New Roman" w:cs="Times New Roman"/>
                      <w:sz w:val="24"/>
                      <w:szCs w:val="24"/>
                      <w:lang w:eastAsia="en-IN"/>
                    </w:rPr>
                  </w:pPr>
                  <w:ins w:id="47" w:author="Nitin Kapoor2" w:date="2022-05-13T16:27:00Z">
                    <w:r>
                      <w:rPr>
                        <w:rFonts w:ascii="Times New Roman" w:eastAsia="Times New Roman" w:hAnsi="Times New Roman" w:cs="Times New Roman"/>
                        <w:sz w:val="24"/>
                        <w:szCs w:val="24"/>
                        <w:lang w:eastAsia="en-IN"/>
                      </w:rPr>
                      <w:t>Account Holders Name: Nitin Kapoor</w:t>
                    </w:r>
                  </w:ins>
                </w:p>
                <w:p w14:paraId="778F711B" w14:textId="71A50DE1" w:rsidR="00586026" w:rsidRDefault="00586026" w:rsidP="00F84304">
                  <w:pPr>
                    <w:spacing w:after="0" w:line="240" w:lineRule="auto"/>
                    <w:rPr>
                      <w:ins w:id="48" w:author="Nitin Kapoor2" w:date="2022-05-13T16:27:00Z"/>
                      <w:rFonts w:ascii="Times New Roman" w:eastAsia="Times New Roman" w:hAnsi="Times New Roman" w:cs="Times New Roman"/>
                      <w:sz w:val="24"/>
                      <w:szCs w:val="24"/>
                      <w:lang w:eastAsia="en-IN"/>
                    </w:rPr>
                  </w:pPr>
                  <w:ins w:id="49" w:author="Nitin Kapoor2" w:date="2022-05-13T16:27:00Z">
                    <w:r>
                      <w:rPr>
                        <w:rFonts w:ascii="Times New Roman" w:eastAsia="Times New Roman" w:hAnsi="Times New Roman" w:cs="Times New Roman"/>
                        <w:sz w:val="24"/>
                        <w:szCs w:val="24"/>
                        <w:lang w:eastAsia="en-IN"/>
                      </w:rPr>
                      <w:t>Bank: Citibank</w:t>
                    </w:r>
                  </w:ins>
                </w:p>
                <w:p w14:paraId="6412737C" w14:textId="13DAB6A0" w:rsidR="00586026" w:rsidRDefault="00586026" w:rsidP="00F84304">
                  <w:pPr>
                    <w:spacing w:after="0" w:line="240" w:lineRule="auto"/>
                    <w:rPr>
                      <w:ins w:id="50" w:author="Nitin Kapoor2" w:date="2022-05-13T16:28:00Z"/>
                      <w:rFonts w:ascii="Times New Roman" w:eastAsia="Times New Roman" w:hAnsi="Times New Roman" w:cs="Times New Roman"/>
                      <w:sz w:val="24"/>
                      <w:szCs w:val="24"/>
                      <w:lang w:eastAsia="en-IN"/>
                    </w:rPr>
                  </w:pPr>
                  <w:ins w:id="51" w:author="Nitin Kapoor2" w:date="2022-05-13T16:27:00Z">
                    <w:r>
                      <w:rPr>
                        <w:rFonts w:ascii="Times New Roman" w:eastAsia="Times New Roman" w:hAnsi="Times New Roman" w:cs="Times New Roman"/>
                        <w:sz w:val="24"/>
                        <w:szCs w:val="24"/>
                        <w:lang w:eastAsia="en-IN"/>
                      </w:rPr>
                      <w:t>A/C #: 5103250805</w:t>
                    </w:r>
                  </w:ins>
                </w:p>
                <w:p w14:paraId="489CD21F" w14:textId="1B3FE20D" w:rsidR="00586026" w:rsidRDefault="00586026" w:rsidP="00F84304">
                  <w:pPr>
                    <w:spacing w:after="0" w:line="240" w:lineRule="auto"/>
                    <w:rPr>
                      <w:ins w:id="52" w:author="Nitin Kapoor2" w:date="2022-05-13T16:26:00Z"/>
                      <w:rFonts w:ascii="Times New Roman" w:eastAsia="Times New Roman" w:hAnsi="Times New Roman" w:cs="Times New Roman"/>
                      <w:sz w:val="24"/>
                      <w:szCs w:val="24"/>
                      <w:lang w:eastAsia="en-IN"/>
                    </w:rPr>
                  </w:pPr>
                  <w:ins w:id="53" w:author="Nitin Kapoor2" w:date="2022-05-13T16:28:00Z">
                    <w:r>
                      <w:rPr>
                        <w:rFonts w:ascii="Times New Roman" w:eastAsia="Times New Roman" w:hAnsi="Times New Roman" w:cs="Times New Roman"/>
                        <w:sz w:val="24"/>
                        <w:szCs w:val="24"/>
                        <w:lang w:eastAsia="en-IN"/>
                      </w:rPr>
                      <w:t xml:space="preserve">IFSC: </w:t>
                    </w:r>
                    <w:r>
                      <w:rPr>
                        <w:rFonts w:ascii="Segoe UI" w:hAnsi="Segoe UI" w:cs="Segoe UI"/>
                        <w:color w:val="000000"/>
                        <w:sz w:val="21"/>
                        <w:szCs w:val="21"/>
                        <w:lang w:val="en-US"/>
                      </w:rPr>
                      <w:t>CITI0000004</w:t>
                    </w:r>
                  </w:ins>
                </w:p>
                <w:p w14:paraId="67876559" w14:textId="79A108E3" w:rsidR="00F84304" w:rsidRPr="00F84304" w:rsidRDefault="00F84304" w:rsidP="00F84304">
                  <w:pPr>
                    <w:spacing w:after="0" w:line="240" w:lineRule="auto"/>
                    <w:rPr>
                      <w:rFonts w:ascii="Times New Roman" w:eastAsia="Times New Roman" w:hAnsi="Times New Roman" w:cs="Times New Roman"/>
                      <w:sz w:val="24"/>
                      <w:szCs w:val="24"/>
                      <w:lang w:eastAsia="en-IN"/>
                    </w:rPr>
                  </w:pPr>
                  <w:commentRangeStart w:id="54"/>
                  <w:del w:id="55" w:author="Nitin Kapoor2" w:date="2022-05-13T16:26:00Z">
                    <w:r w:rsidRPr="00F84304" w:rsidDel="00586026">
                      <w:rPr>
                        <w:rFonts w:ascii="Times New Roman" w:eastAsia="Times New Roman" w:hAnsi="Times New Roman" w:cs="Times New Roman"/>
                        <w:sz w:val="24"/>
                        <w:szCs w:val="24"/>
                        <w:lang w:eastAsia="en-IN"/>
                      </w:rPr>
                      <w:delText>1.Rent payable next month before 10</w:delText>
                    </w:r>
                  </w:del>
                  <w:commentRangeEnd w:id="54"/>
                  <w:r w:rsidR="00586026">
                    <w:rPr>
                      <w:rStyle w:val="CommentReference"/>
                    </w:rPr>
                    <w:commentReference w:id="54"/>
                  </w:r>
                </w:p>
              </w:tc>
            </w:tr>
            <w:tr w:rsidR="00F84304" w:rsidRPr="00F84304" w14:paraId="11FDF2A6" w14:textId="77777777">
              <w:trPr>
                <w:tblCellSpacing w:w="0" w:type="dxa"/>
                <w:jc w:val="center"/>
              </w:trPr>
              <w:tc>
                <w:tcPr>
                  <w:tcW w:w="0" w:type="auto"/>
                  <w:hideMark/>
                </w:tcPr>
                <w:p w14:paraId="7200565C" w14:textId="1B215F69"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1</w:t>
                  </w:r>
                  <w:ins w:id="56" w:author="Nitin Kapoor2" w:date="2022-05-13T16:09:00Z">
                    <w:r w:rsidR="009B1C05">
                      <w:rPr>
                        <w:rFonts w:ascii="Times New Roman" w:eastAsia="Times New Roman" w:hAnsi="Times New Roman" w:cs="Times New Roman"/>
                        <w:b/>
                        <w:bCs/>
                        <w:sz w:val="24"/>
                        <w:szCs w:val="24"/>
                        <w:lang w:eastAsia="en-IN"/>
                      </w:rPr>
                      <w:t>3</w:t>
                    </w:r>
                  </w:ins>
                  <w:del w:id="57" w:author="Nitin Kapoor2" w:date="2022-05-13T16:09:00Z">
                    <w:r w:rsidRPr="00F84304" w:rsidDel="009B1C05">
                      <w:rPr>
                        <w:rFonts w:ascii="Times New Roman" w:eastAsia="Times New Roman" w:hAnsi="Times New Roman" w:cs="Times New Roman"/>
                        <w:b/>
                        <w:bCs/>
                        <w:sz w:val="24"/>
                        <w:szCs w:val="24"/>
                        <w:lang w:eastAsia="en-IN"/>
                      </w:rPr>
                      <w:delText>4</w:delText>
                    </w:r>
                  </w:del>
                  <w:r w:rsidRPr="00F84304">
                    <w:rPr>
                      <w:rFonts w:ascii="Times New Roman" w:eastAsia="Times New Roman" w:hAnsi="Times New Roman" w:cs="Times New Roman"/>
                      <w:b/>
                      <w:bCs/>
                      <w:sz w:val="24"/>
                      <w:szCs w:val="24"/>
                      <w:lang w:eastAsia="en-IN"/>
                    </w:rPr>
                    <w:t>) Registration:</w:t>
                  </w:r>
                  <w:r w:rsidRPr="00F84304">
                    <w:rPr>
                      <w:rFonts w:ascii="Times New Roman" w:eastAsia="Times New Roman" w:hAnsi="Times New Roman" w:cs="Times New Roman"/>
                      <w:sz w:val="24"/>
                      <w:szCs w:val="24"/>
                      <w:lang w:eastAsia="en-IN"/>
                    </w:rPr>
                    <w:t xml:space="preserve"> This Agreement is to be registered and the expenditure of Stamp duty and registration fees and incidental charges, if any, shall be borne by the </w:t>
                  </w:r>
                  <w:r w:rsidRPr="00F84304">
                    <w:rPr>
                      <w:rFonts w:ascii="Times New Roman" w:eastAsia="Times New Roman" w:hAnsi="Times New Roman" w:cs="Times New Roman"/>
                      <w:sz w:val="24"/>
                      <w:szCs w:val="24"/>
                      <w:u w:val="single"/>
                      <w:lang w:eastAsia="en-IN"/>
                    </w:rPr>
                    <w:t>Licensee and Licensor equally</w:t>
                  </w:r>
                  <w:del w:id="58" w:author="Nitin Kapoor2" w:date="2022-05-13T16:10:00Z">
                    <w:r w:rsidRPr="00F84304" w:rsidDel="009B1C05">
                      <w:rPr>
                        <w:rFonts w:ascii="Times New Roman" w:eastAsia="Times New Roman" w:hAnsi="Times New Roman" w:cs="Times New Roman"/>
                        <w:sz w:val="24"/>
                        <w:szCs w:val="24"/>
                        <w:u w:val="single"/>
                        <w:lang w:eastAsia="en-IN"/>
                      </w:rPr>
                      <w:delText xml:space="preserve"> </w:delText>
                    </w:r>
                  </w:del>
                  <w:r w:rsidRPr="00F84304">
                    <w:rPr>
                      <w:rFonts w:ascii="Times New Roman" w:eastAsia="Times New Roman" w:hAnsi="Times New Roman" w:cs="Times New Roman"/>
                      <w:sz w:val="24"/>
                      <w:szCs w:val="24"/>
                      <w:lang w:eastAsia="en-IN"/>
                    </w:rPr>
                    <w:t>.</w:t>
                  </w:r>
                </w:p>
              </w:tc>
            </w:tr>
            <w:tr w:rsidR="00F84304" w:rsidRPr="00F84304" w14:paraId="3548B7FC" w14:textId="77777777">
              <w:trPr>
                <w:tblCellSpacing w:w="0" w:type="dxa"/>
                <w:jc w:val="center"/>
              </w:trPr>
              <w:tc>
                <w:tcPr>
                  <w:tcW w:w="0" w:type="auto"/>
                  <w:hideMark/>
                </w:tcPr>
                <w:p w14:paraId="56527B15"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b/>
                      <w:bCs/>
                      <w:sz w:val="24"/>
                      <w:szCs w:val="24"/>
                      <w:lang w:eastAsia="en-IN"/>
                    </w:rPr>
                    <w:t>SCHEDULE I</w:t>
                  </w:r>
                  <w:r w:rsidRPr="00F84304">
                    <w:rPr>
                      <w:rFonts w:ascii="Times New Roman" w:eastAsia="Times New Roman" w:hAnsi="Times New Roman" w:cs="Times New Roman"/>
                      <w:sz w:val="24"/>
                      <w:szCs w:val="24"/>
                      <w:lang w:eastAsia="en-IN"/>
                    </w:rPr>
                    <w:t xml:space="preserve"> </w:t>
                  </w:r>
                </w:p>
              </w:tc>
            </w:tr>
            <w:tr w:rsidR="00F84304" w:rsidRPr="00F84304" w14:paraId="0D2AA936" w14:textId="77777777">
              <w:trPr>
                <w:tblCellSpacing w:w="0" w:type="dxa"/>
                <w:jc w:val="center"/>
              </w:trPr>
              <w:tc>
                <w:tcPr>
                  <w:tcW w:w="0" w:type="auto"/>
                  <w:hideMark/>
                </w:tcPr>
                <w:p w14:paraId="41C712D7" w14:textId="77777777" w:rsidR="00F84304" w:rsidRPr="00F84304" w:rsidRDefault="00F84304" w:rsidP="00F84304">
                  <w:pPr>
                    <w:spacing w:after="0" w:line="240" w:lineRule="auto"/>
                    <w:jc w:val="center"/>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 xml:space="preserve">(Being </w:t>
                  </w:r>
                  <w:proofErr w:type="gramStart"/>
                  <w:r w:rsidRPr="00F84304">
                    <w:rPr>
                      <w:rFonts w:ascii="Times New Roman" w:eastAsia="Times New Roman" w:hAnsi="Times New Roman" w:cs="Times New Roman"/>
                      <w:sz w:val="24"/>
                      <w:szCs w:val="24"/>
                      <w:lang w:eastAsia="en-IN"/>
                    </w:rPr>
                    <w:t xml:space="preserve">the correct description of premise </w:t>
                  </w:r>
                  <w:r w:rsidRPr="00F84304">
                    <w:rPr>
                      <w:rFonts w:ascii="Times New Roman" w:eastAsia="Times New Roman" w:hAnsi="Times New Roman" w:cs="Times New Roman"/>
                      <w:sz w:val="24"/>
                      <w:szCs w:val="24"/>
                      <w:u w:val="single"/>
                      <w:lang w:eastAsia="en-IN"/>
                    </w:rPr>
                    <w:t>Apartment/Flat</w:t>
                  </w:r>
                  <w:proofErr w:type="gramEnd"/>
                  <w:r w:rsidRPr="00F84304">
                    <w:rPr>
                      <w:rFonts w:ascii="Times New Roman" w:eastAsia="Times New Roman" w:hAnsi="Times New Roman" w:cs="Times New Roman"/>
                      <w:sz w:val="24"/>
                      <w:szCs w:val="24"/>
                      <w:lang w:eastAsia="en-IN"/>
                    </w:rPr>
                    <w:t xml:space="preserve"> which is the subject matter of these presents) </w:t>
                  </w:r>
                </w:p>
              </w:tc>
            </w:tr>
            <w:tr w:rsidR="00F84304" w:rsidRPr="00F84304" w14:paraId="73A7DE87" w14:textId="77777777">
              <w:trPr>
                <w:tblCellSpacing w:w="0" w:type="dxa"/>
                <w:jc w:val="center"/>
              </w:trPr>
              <w:tc>
                <w:tcPr>
                  <w:tcW w:w="0" w:type="auto"/>
                  <w:hideMark/>
                </w:tcPr>
                <w:p w14:paraId="38AA2DB2"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 xml:space="preserve">All that constructed portion being Residential unit bearing </w:t>
                  </w:r>
                  <w:r w:rsidRPr="00F84304">
                    <w:rPr>
                      <w:rFonts w:ascii="Times New Roman" w:eastAsia="Times New Roman" w:hAnsi="Times New Roman" w:cs="Times New Roman"/>
                      <w:sz w:val="24"/>
                      <w:szCs w:val="24"/>
                      <w:u w:val="single"/>
                      <w:lang w:eastAsia="en-IN"/>
                    </w:rPr>
                    <w:t>Apartment/Flat</w:t>
                  </w:r>
                  <w:r w:rsidRPr="00F84304">
                    <w:rPr>
                      <w:rFonts w:ascii="Times New Roman" w:eastAsia="Times New Roman" w:hAnsi="Times New Roman" w:cs="Times New Roman"/>
                      <w:sz w:val="24"/>
                      <w:szCs w:val="24"/>
                      <w:lang w:eastAsia="en-IN"/>
                    </w:rPr>
                    <w:t xml:space="preserve"> No. </w:t>
                  </w:r>
                  <w:r w:rsidRPr="00F84304">
                    <w:rPr>
                      <w:rFonts w:ascii="Times New Roman" w:eastAsia="Times New Roman" w:hAnsi="Times New Roman" w:cs="Times New Roman"/>
                      <w:sz w:val="24"/>
                      <w:szCs w:val="24"/>
                      <w:u w:val="single"/>
                      <w:lang w:eastAsia="en-IN"/>
                    </w:rPr>
                    <w:t>D 202</w:t>
                  </w:r>
                  <w:r w:rsidRPr="00F84304">
                    <w:rPr>
                      <w:rFonts w:ascii="Times New Roman" w:eastAsia="Times New Roman" w:hAnsi="Times New Roman" w:cs="Times New Roman"/>
                      <w:sz w:val="24"/>
                      <w:szCs w:val="24"/>
                      <w:lang w:eastAsia="en-IN"/>
                    </w:rPr>
                    <w:t xml:space="preserve">, </w:t>
                  </w:r>
                  <w:r w:rsidRPr="00F84304">
                    <w:rPr>
                      <w:rFonts w:ascii="Times New Roman" w:eastAsia="Times New Roman" w:hAnsi="Times New Roman" w:cs="Times New Roman"/>
                      <w:sz w:val="24"/>
                      <w:szCs w:val="24"/>
                      <w:u w:val="single"/>
                      <w:lang w:eastAsia="en-IN"/>
                    </w:rPr>
                    <w:t xml:space="preserve">Built-up :0 Square Meter, </w:t>
                  </w:r>
                  <w:r w:rsidRPr="00F84304">
                    <w:rPr>
                      <w:rFonts w:ascii="Times New Roman" w:eastAsia="Times New Roman" w:hAnsi="Times New Roman" w:cs="Times New Roman"/>
                      <w:sz w:val="24"/>
                      <w:szCs w:val="24"/>
                      <w:lang w:eastAsia="en-IN"/>
                    </w:rPr>
                    <w:t>situated on the Floor of a Building known as '</w:t>
                  </w:r>
                  <w:r w:rsidRPr="00F84304">
                    <w:rPr>
                      <w:rFonts w:ascii="Times New Roman" w:eastAsia="Times New Roman" w:hAnsi="Times New Roman" w:cs="Times New Roman"/>
                      <w:sz w:val="24"/>
                      <w:szCs w:val="24"/>
                      <w:u w:val="single"/>
                      <w:lang w:eastAsia="en-IN"/>
                    </w:rPr>
                    <w:t>the woods society</w:t>
                  </w:r>
                  <w:r w:rsidRPr="00F84304">
                    <w:rPr>
                      <w:rFonts w:ascii="Times New Roman" w:eastAsia="Times New Roman" w:hAnsi="Times New Roman" w:cs="Times New Roman"/>
                      <w:sz w:val="24"/>
                      <w:szCs w:val="24"/>
                      <w:lang w:eastAsia="en-IN"/>
                    </w:rPr>
                    <w:t xml:space="preserve">' standing on the plot of land bearing </w:t>
                  </w:r>
                  <w:r w:rsidRPr="00F84304">
                    <w:rPr>
                      <w:rFonts w:ascii="Times New Roman" w:eastAsia="Times New Roman" w:hAnsi="Times New Roman" w:cs="Times New Roman"/>
                      <w:sz w:val="24"/>
                      <w:szCs w:val="24"/>
                      <w:u w:val="single"/>
                      <w:lang w:eastAsia="en-IN"/>
                    </w:rPr>
                    <w:t xml:space="preserve">Survey </w:t>
                  </w:r>
                  <w:proofErr w:type="gramStart"/>
                  <w:r w:rsidRPr="00F84304">
                    <w:rPr>
                      <w:rFonts w:ascii="Times New Roman" w:eastAsia="Times New Roman" w:hAnsi="Times New Roman" w:cs="Times New Roman"/>
                      <w:sz w:val="24"/>
                      <w:szCs w:val="24"/>
                      <w:u w:val="single"/>
                      <w:lang w:eastAsia="en-IN"/>
                    </w:rPr>
                    <w:t>Number :</w:t>
                  </w:r>
                  <w:proofErr w:type="gramEnd"/>
                  <w:r w:rsidRPr="00F84304">
                    <w:rPr>
                      <w:rFonts w:ascii="Times New Roman" w:eastAsia="Times New Roman" w:hAnsi="Times New Roman" w:cs="Times New Roman"/>
                      <w:sz w:val="24"/>
                      <w:szCs w:val="24"/>
                      <w:u w:val="single"/>
                      <w:lang w:eastAsia="en-IN"/>
                    </w:rPr>
                    <w:t>-</w:t>
                  </w:r>
                  <w:r w:rsidRPr="00F84304">
                    <w:rPr>
                      <w:rFonts w:ascii="Times New Roman" w:eastAsia="Times New Roman" w:hAnsi="Times New Roman" w:cs="Times New Roman"/>
                      <w:sz w:val="24"/>
                      <w:szCs w:val="24"/>
                      <w:lang w:eastAsia="en-IN"/>
                    </w:rPr>
                    <w:t xml:space="preserve">,Road: </w:t>
                  </w:r>
                  <w:r w:rsidRPr="00F84304">
                    <w:rPr>
                      <w:rFonts w:ascii="Times New Roman" w:eastAsia="Times New Roman" w:hAnsi="Times New Roman" w:cs="Times New Roman"/>
                      <w:sz w:val="24"/>
                      <w:szCs w:val="24"/>
                      <w:u w:val="single"/>
                      <w:lang w:eastAsia="en-IN"/>
                    </w:rPr>
                    <w:t>-</w:t>
                  </w:r>
                  <w:r w:rsidRPr="00F84304">
                    <w:rPr>
                      <w:rFonts w:ascii="Times New Roman" w:eastAsia="Times New Roman" w:hAnsi="Times New Roman" w:cs="Times New Roman"/>
                      <w:sz w:val="24"/>
                      <w:szCs w:val="24"/>
                      <w:lang w:eastAsia="en-IN"/>
                    </w:rPr>
                    <w:t xml:space="preserve">, Location: </w:t>
                  </w:r>
                  <w:r w:rsidRPr="00F84304">
                    <w:rPr>
                      <w:rFonts w:ascii="Times New Roman" w:eastAsia="Times New Roman" w:hAnsi="Times New Roman" w:cs="Times New Roman"/>
                      <w:sz w:val="24"/>
                      <w:szCs w:val="24"/>
                      <w:u w:val="single"/>
                      <w:lang w:eastAsia="en-IN"/>
                    </w:rPr>
                    <w:t xml:space="preserve">near </w:t>
                  </w:r>
                  <w:proofErr w:type="spellStart"/>
                  <w:r w:rsidRPr="00F84304">
                    <w:rPr>
                      <w:rFonts w:ascii="Times New Roman" w:eastAsia="Times New Roman" w:hAnsi="Times New Roman" w:cs="Times New Roman"/>
                      <w:sz w:val="24"/>
                      <w:szCs w:val="24"/>
                      <w:u w:val="single"/>
                      <w:lang w:eastAsia="en-IN"/>
                    </w:rPr>
                    <w:t>Kalewadi</w:t>
                  </w:r>
                  <w:proofErr w:type="spellEnd"/>
                  <w:r w:rsidRPr="00F84304">
                    <w:rPr>
                      <w:rFonts w:ascii="Times New Roman" w:eastAsia="Times New Roman" w:hAnsi="Times New Roman" w:cs="Times New Roman"/>
                      <w:sz w:val="24"/>
                      <w:szCs w:val="24"/>
                      <w:u w:val="single"/>
                      <w:lang w:eastAsia="en-IN"/>
                    </w:rPr>
                    <w:t xml:space="preserve"> </w:t>
                  </w:r>
                  <w:proofErr w:type="spellStart"/>
                  <w:r w:rsidRPr="00F84304">
                    <w:rPr>
                      <w:rFonts w:ascii="Times New Roman" w:eastAsia="Times New Roman" w:hAnsi="Times New Roman" w:cs="Times New Roman"/>
                      <w:sz w:val="24"/>
                      <w:szCs w:val="24"/>
                      <w:u w:val="single"/>
                      <w:lang w:eastAsia="en-IN"/>
                    </w:rPr>
                    <w:t>phata</w:t>
                  </w:r>
                  <w:proofErr w:type="spellEnd"/>
                  <w:r w:rsidRPr="00F84304">
                    <w:rPr>
                      <w:rFonts w:ascii="Times New Roman" w:eastAsia="Times New Roman" w:hAnsi="Times New Roman" w:cs="Times New Roman"/>
                      <w:sz w:val="24"/>
                      <w:szCs w:val="24"/>
                      <w:u w:val="single"/>
                      <w:lang w:eastAsia="en-IN"/>
                    </w:rPr>
                    <w:t xml:space="preserve">, </w:t>
                  </w:r>
                  <w:proofErr w:type="spellStart"/>
                  <w:r w:rsidRPr="00F84304">
                    <w:rPr>
                      <w:rFonts w:ascii="Times New Roman" w:eastAsia="Times New Roman" w:hAnsi="Times New Roman" w:cs="Times New Roman"/>
                      <w:sz w:val="24"/>
                      <w:szCs w:val="24"/>
                      <w:u w:val="single"/>
                      <w:lang w:eastAsia="en-IN"/>
                    </w:rPr>
                    <w:t>wakad</w:t>
                  </w:r>
                  <w:proofErr w:type="spellEnd"/>
                  <w:r w:rsidRPr="00F84304">
                    <w:rPr>
                      <w:rFonts w:ascii="Times New Roman" w:eastAsia="Times New Roman" w:hAnsi="Times New Roman" w:cs="Times New Roman"/>
                      <w:sz w:val="24"/>
                      <w:szCs w:val="24"/>
                      <w:u w:val="single"/>
                      <w:lang w:eastAsia="en-IN"/>
                    </w:rPr>
                    <w:t xml:space="preserve">, </w:t>
                  </w:r>
                  <w:proofErr w:type="spellStart"/>
                  <w:r w:rsidRPr="00F84304">
                    <w:rPr>
                      <w:rFonts w:ascii="Times New Roman" w:eastAsia="Times New Roman" w:hAnsi="Times New Roman" w:cs="Times New Roman"/>
                      <w:sz w:val="24"/>
                      <w:szCs w:val="24"/>
                      <w:u w:val="single"/>
                      <w:lang w:eastAsia="en-IN"/>
                    </w:rPr>
                    <w:t>pune</w:t>
                  </w:r>
                  <w:proofErr w:type="spellEnd"/>
                  <w:r w:rsidRPr="00F84304">
                    <w:rPr>
                      <w:rFonts w:ascii="Times New Roman" w:eastAsia="Times New Roman" w:hAnsi="Times New Roman" w:cs="Times New Roman"/>
                      <w:sz w:val="24"/>
                      <w:szCs w:val="24"/>
                      <w:u w:val="single"/>
                      <w:lang w:eastAsia="en-IN"/>
                    </w:rPr>
                    <w:t xml:space="preserve"> 411057</w:t>
                  </w:r>
                  <w:r w:rsidRPr="00F84304">
                    <w:rPr>
                      <w:rFonts w:ascii="Times New Roman" w:eastAsia="Times New Roman" w:hAnsi="Times New Roman" w:cs="Times New Roman"/>
                      <w:sz w:val="24"/>
                      <w:szCs w:val="24"/>
                      <w:lang w:eastAsia="en-IN"/>
                    </w:rPr>
                    <w:t xml:space="preserve">, of </w:t>
                  </w:r>
                  <w:proofErr w:type="spellStart"/>
                  <w:r w:rsidRPr="00F84304">
                    <w:rPr>
                      <w:rFonts w:ascii="Times New Roman" w:eastAsia="Times New Roman" w:hAnsi="Times New Roman" w:cs="Times New Roman"/>
                      <w:sz w:val="24"/>
                      <w:szCs w:val="24"/>
                      <w:lang w:eastAsia="en-IN"/>
                    </w:rPr>
                    <w:t>Village:</w:t>
                  </w:r>
                  <w:r w:rsidRPr="00F84304">
                    <w:rPr>
                      <w:rFonts w:ascii="Times New Roman" w:eastAsia="Times New Roman" w:hAnsi="Times New Roman" w:cs="Times New Roman"/>
                      <w:sz w:val="24"/>
                      <w:szCs w:val="24"/>
                      <w:u w:val="single"/>
                      <w:lang w:eastAsia="en-IN"/>
                    </w:rPr>
                    <w:t>Wakad</w:t>
                  </w:r>
                  <w:r w:rsidRPr="00F84304">
                    <w:rPr>
                      <w:rFonts w:ascii="Times New Roman" w:eastAsia="Times New Roman" w:hAnsi="Times New Roman" w:cs="Times New Roman"/>
                      <w:sz w:val="24"/>
                      <w:szCs w:val="24"/>
                      <w:lang w:eastAsia="en-IN"/>
                    </w:rPr>
                    <w:t>,situated</w:t>
                  </w:r>
                  <w:proofErr w:type="spellEnd"/>
                  <w:r w:rsidRPr="00F84304">
                    <w:rPr>
                      <w:rFonts w:ascii="Times New Roman" w:eastAsia="Times New Roman" w:hAnsi="Times New Roman" w:cs="Times New Roman"/>
                      <w:sz w:val="24"/>
                      <w:szCs w:val="24"/>
                      <w:lang w:eastAsia="en-IN"/>
                    </w:rPr>
                    <w:t xml:space="preserve"> within the revenue limits of Tehsil </w:t>
                  </w:r>
                  <w:r w:rsidRPr="00F84304">
                    <w:rPr>
                      <w:rFonts w:ascii="Times New Roman" w:eastAsia="Times New Roman" w:hAnsi="Times New Roman" w:cs="Times New Roman"/>
                      <w:sz w:val="24"/>
                      <w:szCs w:val="24"/>
                      <w:u w:val="single"/>
                      <w:lang w:eastAsia="en-IN"/>
                    </w:rPr>
                    <w:t>Haveli</w:t>
                  </w:r>
                  <w:r w:rsidRPr="00F84304">
                    <w:rPr>
                      <w:rFonts w:ascii="Times New Roman" w:eastAsia="Times New Roman" w:hAnsi="Times New Roman" w:cs="Times New Roman"/>
                      <w:sz w:val="24"/>
                      <w:szCs w:val="24"/>
                      <w:lang w:eastAsia="en-IN"/>
                    </w:rPr>
                    <w:t xml:space="preserve"> and </w:t>
                  </w:r>
                  <w:proofErr w:type="spellStart"/>
                  <w:r w:rsidRPr="00F84304">
                    <w:rPr>
                      <w:rFonts w:ascii="Times New Roman" w:eastAsia="Times New Roman" w:hAnsi="Times New Roman" w:cs="Times New Roman"/>
                      <w:sz w:val="24"/>
                      <w:szCs w:val="24"/>
                      <w:lang w:eastAsia="en-IN"/>
                    </w:rPr>
                    <w:t>Dist</w:t>
                  </w:r>
                  <w:proofErr w:type="spellEnd"/>
                  <w:r w:rsidRPr="00F84304">
                    <w:rPr>
                      <w:rFonts w:ascii="Times New Roman" w:eastAsia="Times New Roman" w:hAnsi="Times New Roman" w:cs="Times New Roman"/>
                      <w:sz w:val="24"/>
                      <w:szCs w:val="24"/>
                      <w:lang w:eastAsia="en-IN"/>
                    </w:rPr>
                    <w:t xml:space="preserve"> </w:t>
                  </w:r>
                  <w:r w:rsidRPr="00F84304">
                    <w:rPr>
                      <w:rFonts w:ascii="Times New Roman" w:eastAsia="Times New Roman" w:hAnsi="Times New Roman" w:cs="Times New Roman"/>
                      <w:sz w:val="24"/>
                      <w:szCs w:val="24"/>
                      <w:u w:val="single"/>
                      <w:lang w:eastAsia="en-IN"/>
                    </w:rPr>
                    <w:t>Pune</w:t>
                  </w:r>
                  <w:r w:rsidRPr="00F84304">
                    <w:rPr>
                      <w:rFonts w:ascii="Times New Roman" w:eastAsia="Times New Roman" w:hAnsi="Times New Roman" w:cs="Times New Roman"/>
                      <w:sz w:val="24"/>
                      <w:szCs w:val="24"/>
                      <w:lang w:eastAsia="en-IN"/>
                    </w:rPr>
                    <w:t xml:space="preserve"> and situated within the limits of </w:t>
                  </w:r>
                  <w:r w:rsidRPr="00F84304">
                    <w:rPr>
                      <w:rFonts w:ascii="Times New Roman" w:eastAsia="Times New Roman" w:hAnsi="Times New Roman" w:cs="Times New Roman"/>
                      <w:sz w:val="24"/>
                      <w:szCs w:val="24"/>
                      <w:u w:val="single"/>
                      <w:lang w:eastAsia="en-IN"/>
                    </w:rPr>
                    <w:t>Pune</w:t>
                  </w:r>
                  <w:r w:rsidRPr="00F84304">
                    <w:rPr>
                      <w:rFonts w:ascii="Times New Roman" w:eastAsia="Times New Roman" w:hAnsi="Times New Roman" w:cs="Times New Roman"/>
                      <w:sz w:val="24"/>
                      <w:szCs w:val="24"/>
                      <w:lang w:eastAsia="en-IN"/>
                    </w:rPr>
                    <w:t xml:space="preserve"> Municipal Corporation.</w:t>
                  </w:r>
                </w:p>
              </w:tc>
            </w:tr>
            <w:tr w:rsidR="00F84304" w:rsidRPr="00F84304" w14:paraId="4150E5A8" w14:textId="77777777">
              <w:trPr>
                <w:tblCellSpacing w:w="0" w:type="dxa"/>
                <w:jc w:val="center"/>
              </w:trPr>
              <w:tc>
                <w:tcPr>
                  <w:tcW w:w="0" w:type="auto"/>
                  <w:hideMark/>
                </w:tcPr>
                <w:p w14:paraId="0A10CB38" w14:textId="77777777" w:rsidR="00F84304" w:rsidRPr="00F84304" w:rsidRDefault="00F84304" w:rsidP="00F84304">
                  <w:pPr>
                    <w:spacing w:after="24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t>IN WITNESS WHEREOF the parties hereto have set and subscribed their respective signatures by way of putting thumb impression electronic signature hereto in the presence of witness, who are identifying the executants, on the day, month and year first above written.</w:t>
                  </w:r>
                </w:p>
              </w:tc>
            </w:tr>
          </w:tbl>
          <w:p w14:paraId="57872E5A" w14:textId="77777777" w:rsidR="00F84304" w:rsidRPr="00F84304" w:rsidRDefault="00F84304" w:rsidP="00F84304">
            <w:pPr>
              <w:spacing w:after="0" w:line="150" w:lineRule="atLeast"/>
              <w:jc w:val="center"/>
              <w:rPr>
                <w:rFonts w:ascii="Times New Roman" w:eastAsia="Times New Roman" w:hAnsi="Times New Roman" w:cs="Times New Roman"/>
                <w:sz w:val="24"/>
                <w:szCs w:val="24"/>
                <w:lang w:eastAsia="en-IN"/>
              </w:rPr>
            </w:pPr>
          </w:p>
        </w:tc>
      </w:tr>
    </w:tbl>
    <w:p w14:paraId="38B185DA"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p>
    <w:p w14:paraId="0D68C15C" w14:textId="77777777" w:rsidR="00F84304" w:rsidRPr="00F84304" w:rsidRDefault="00F84304" w:rsidP="00F84304">
      <w:pPr>
        <w:pBdr>
          <w:bottom w:val="single" w:sz="6" w:space="1" w:color="auto"/>
        </w:pBdr>
        <w:spacing w:after="0" w:line="240" w:lineRule="auto"/>
        <w:jc w:val="center"/>
        <w:rPr>
          <w:rFonts w:ascii="Arial" w:eastAsia="Times New Roman" w:hAnsi="Arial" w:cs="Arial"/>
          <w:vanish/>
          <w:sz w:val="16"/>
          <w:szCs w:val="16"/>
          <w:lang w:eastAsia="en-IN"/>
        </w:rPr>
      </w:pPr>
      <w:r w:rsidRPr="00F84304">
        <w:rPr>
          <w:rFonts w:ascii="Arial" w:eastAsia="Times New Roman" w:hAnsi="Arial" w:cs="Arial"/>
          <w:vanish/>
          <w:sz w:val="16"/>
          <w:szCs w:val="16"/>
          <w:lang w:eastAsia="en-IN"/>
        </w:rPr>
        <w:t>Top of Form</w:t>
      </w:r>
    </w:p>
    <w:p w14:paraId="06CE8CA4" w14:textId="3109DE80"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object w:dxaOrig="1440" w:dyaOrig="1440" w14:anchorId="2F800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1in;height:18pt" o:ole="">
            <v:imagedata r:id="rId8" o:title=""/>
          </v:shape>
          <w:control r:id="rId9" w:name="DefaultOcxName" w:shapeid="_x0000_i1349"/>
        </w:object>
      </w:r>
      <w:r w:rsidRPr="00F84304">
        <w:rPr>
          <w:rFonts w:ascii="Times New Roman" w:eastAsia="Times New Roman" w:hAnsi="Times New Roman" w:cs="Times New Roman"/>
          <w:sz w:val="24"/>
          <w:szCs w:val="24"/>
          <w:lang w:eastAsia="en-IN"/>
        </w:rPr>
        <w:object w:dxaOrig="1440" w:dyaOrig="1440" w14:anchorId="5DCA4B41">
          <v:shape id="_x0000_i1348" type="#_x0000_t75" style="width:1in;height:18pt" o:ole="">
            <v:imagedata r:id="rId8" o:title=""/>
          </v:shape>
          <w:control r:id="rId10" w:name="DefaultOcxName1" w:shapeid="_x0000_i1348"/>
        </w:object>
      </w:r>
      <w:r w:rsidRPr="00F84304">
        <w:rPr>
          <w:rFonts w:ascii="Times New Roman" w:eastAsia="Times New Roman" w:hAnsi="Times New Roman" w:cs="Times New Roman"/>
          <w:sz w:val="24"/>
          <w:szCs w:val="24"/>
          <w:lang w:eastAsia="en-IN"/>
        </w:rPr>
        <w:object w:dxaOrig="1440" w:dyaOrig="1440" w14:anchorId="34B5F70C">
          <v:shape id="_x0000_i1347" type="#_x0000_t75" style="width:1in;height:18pt" o:ole="">
            <v:imagedata r:id="rId8" o:title=""/>
          </v:shape>
          <w:control r:id="rId11" w:name="DefaultOcxName2" w:shapeid="_x0000_i1347"/>
        </w:object>
      </w:r>
      <w:r w:rsidRPr="00F84304">
        <w:rPr>
          <w:rFonts w:ascii="Times New Roman" w:eastAsia="Times New Roman" w:hAnsi="Times New Roman" w:cs="Times New Roman"/>
          <w:sz w:val="24"/>
          <w:szCs w:val="24"/>
          <w:lang w:eastAsia="en-IN"/>
        </w:rPr>
        <w:object w:dxaOrig="1440" w:dyaOrig="1440" w14:anchorId="43D3598E">
          <v:shape id="_x0000_i1346" type="#_x0000_t75" style="width:1in;height:18pt" o:ole="">
            <v:imagedata r:id="rId8" o:title=""/>
          </v:shape>
          <w:control r:id="rId12" w:name="HTMLHidden1" w:shapeid="_x0000_i1346"/>
        </w:object>
      </w:r>
    </w:p>
    <w:p w14:paraId="3CF6151E" w14:textId="77DBEA19" w:rsidR="00F84304" w:rsidRPr="00F84304" w:rsidRDefault="00F84304" w:rsidP="00F84304">
      <w:pPr>
        <w:spacing w:after="0" w:line="240" w:lineRule="auto"/>
        <w:rPr>
          <w:rFonts w:ascii="Times New Roman" w:eastAsia="Times New Roman" w:hAnsi="Times New Roman" w:cs="Times New Roman"/>
          <w:sz w:val="24"/>
          <w:szCs w:val="24"/>
          <w:lang w:eastAsia="en-IN"/>
        </w:rPr>
      </w:pPr>
      <w:r w:rsidRPr="00F84304">
        <w:rPr>
          <w:rFonts w:ascii="Times New Roman" w:eastAsia="Times New Roman" w:hAnsi="Times New Roman" w:cs="Times New Roman"/>
          <w:sz w:val="24"/>
          <w:szCs w:val="24"/>
          <w:lang w:eastAsia="en-IN"/>
        </w:rPr>
        <w:object w:dxaOrig="1440" w:dyaOrig="1440" w14:anchorId="1E1F8065">
          <v:shape id="_x0000_i1345" type="#_x0000_t75" style="width:1in;height:18pt" o:ole="">
            <v:imagedata r:id="rId8" o:title=""/>
          </v:shape>
          <w:control r:id="rId13" w:name="DefaultOcxName3" w:shapeid="_x0000_i1345"/>
        </w:object>
      </w:r>
      <w:r w:rsidRPr="00F84304">
        <w:rPr>
          <w:rFonts w:ascii="Times New Roman" w:eastAsia="Times New Roman" w:hAnsi="Times New Roman" w:cs="Times New Roman"/>
          <w:sz w:val="24"/>
          <w:szCs w:val="24"/>
          <w:lang w:eastAsia="en-IN"/>
        </w:rPr>
        <w:object w:dxaOrig="1440" w:dyaOrig="1440" w14:anchorId="398D5412">
          <v:shape id="_x0000_i1344" type="#_x0000_t75" style="width:1in;height:18pt" o:ole="">
            <v:imagedata r:id="rId8" o:title=""/>
          </v:shape>
          <w:control r:id="rId14" w:name="DefaultOcxName4" w:shapeid="_x0000_i1344"/>
        </w:object>
      </w:r>
    </w:p>
    <w:p w14:paraId="4794F9D0" w14:textId="77777777" w:rsidR="00F84304" w:rsidRPr="00F84304" w:rsidRDefault="00F84304" w:rsidP="00F84304">
      <w:pPr>
        <w:shd w:val="clear" w:color="auto" w:fill="FFFFFF"/>
        <w:spacing w:after="0" w:line="240" w:lineRule="auto"/>
        <w:rPr>
          <w:rFonts w:ascii="Times New Roman" w:eastAsia="Times New Roman" w:hAnsi="Times New Roman" w:cs="Times New Roman"/>
          <w:vanish/>
          <w:sz w:val="24"/>
          <w:szCs w:val="24"/>
          <w:lang w:eastAsia="en-IN"/>
        </w:rPr>
      </w:pPr>
      <w:r w:rsidRPr="00F84304">
        <w:rPr>
          <w:rFonts w:ascii="Times New Roman" w:eastAsia="Times New Roman" w:hAnsi="Times New Roman" w:cs="Times New Roman"/>
          <w:vanish/>
          <w:sz w:val="24"/>
          <w:szCs w:val="24"/>
          <w:lang w:eastAsia="en-IN"/>
        </w:rPr>
        <w:t xml:space="preserve">× </w:t>
      </w:r>
    </w:p>
    <w:p w14:paraId="39407934" w14:textId="77777777" w:rsidR="00F84304" w:rsidRPr="00F84304" w:rsidRDefault="00F84304" w:rsidP="00F84304">
      <w:pPr>
        <w:shd w:val="clear" w:color="auto" w:fill="FFFFFF"/>
        <w:spacing w:line="240" w:lineRule="auto"/>
        <w:outlineLvl w:val="3"/>
        <w:rPr>
          <w:rFonts w:ascii="inherit" w:eastAsia="Times New Roman" w:hAnsi="inherit" w:cs="Times New Roman"/>
          <w:vanish/>
          <w:sz w:val="27"/>
          <w:szCs w:val="27"/>
          <w:lang w:eastAsia="en-IN"/>
        </w:rPr>
      </w:pPr>
      <w:r w:rsidRPr="00F84304">
        <w:rPr>
          <w:rFonts w:ascii="inherit" w:eastAsia="Times New Roman" w:hAnsi="inherit" w:cs="Times New Roman"/>
          <w:vanish/>
          <w:sz w:val="27"/>
          <w:szCs w:val="27"/>
          <w:lang w:eastAsia="en-IN"/>
        </w:rPr>
        <w:t xml:space="preserve">ASP Details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646"/>
        <w:gridCol w:w="5380"/>
      </w:tblGrid>
      <w:tr w:rsidR="00F84304" w:rsidRPr="00F84304" w14:paraId="56301471" w14:textId="77777777" w:rsidTr="00F84304">
        <w:tc>
          <w:tcPr>
            <w:tcW w:w="0" w:type="auto"/>
            <w:shd w:val="clear" w:color="auto" w:fill="FFFFFF"/>
            <w:tcMar>
              <w:top w:w="0" w:type="dxa"/>
              <w:left w:w="0" w:type="dxa"/>
              <w:bottom w:w="0" w:type="dxa"/>
              <w:right w:w="0" w:type="dxa"/>
            </w:tcMar>
            <w:vAlign w:val="center"/>
            <w:hideMark/>
          </w:tcPr>
          <w:p w14:paraId="79769528"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t xml:space="preserve">Article Name </w:t>
            </w:r>
          </w:p>
        </w:tc>
        <w:tc>
          <w:tcPr>
            <w:tcW w:w="0" w:type="auto"/>
            <w:shd w:val="clear" w:color="auto" w:fill="FFFFFF"/>
            <w:tcMar>
              <w:top w:w="0" w:type="dxa"/>
              <w:left w:w="0" w:type="dxa"/>
              <w:bottom w:w="0" w:type="dxa"/>
              <w:right w:w="0" w:type="dxa"/>
            </w:tcMar>
            <w:vAlign w:val="center"/>
            <w:hideMark/>
          </w:tcPr>
          <w:p w14:paraId="5545147E"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r w:rsidRPr="00F84304">
              <w:rPr>
                <w:rFonts w:ascii="Helvetica" w:eastAsia="Times New Roman" w:hAnsi="Helvetica" w:cs="Helvetica"/>
                <w:b/>
                <w:bCs/>
                <w:color w:val="333333"/>
                <w:sz w:val="21"/>
                <w:szCs w:val="21"/>
                <w:lang w:eastAsia="en-IN"/>
              </w:rPr>
              <w:t>LEAVE AND LICENSE AGREEMENT</w:t>
            </w:r>
            <w:r w:rsidRPr="00F84304">
              <w:rPr>
                <w:rFonts w:ascii="Helvetica" w:eastAsia="Times New Roman" w:hAnsi="Helvetica" w:cs="Helvetica"/>
                <w:color w:val="333333"/>
                <w:sz w:val="21"/>
                <w:szCs w:val="21"/>
                <w:lang w:eastAsia="en-IN"/>
              </w:rPr>
              <w:t xml:space="preserve"> </w:t>
            </w:r>
          </w:p>
        </w:tc>
      </w:tr>
      <w:tr w:rsidR="00F84304" w:rsidRPr="00F84304" w14:paraId="2415FA0A" w14:textId="77777777" w:rsidTr="00F84304">
        <w:tc>
          <w:tcPr>
            <w:tcW w:w="0" w:type="auto"/>
            <w:shd w:val="clear" w:color="auto" w:fill="FFFFFF"/>
            <w:tcMar>
              <w:top w:w="0" w:type="dxa"/>
              <w:left w:w="0" w:type="dxa"/>
              <w:bottom w:w="0" w:type="dxa"/>
              <w:right w:w="0" w:type="dxa"/>
            </w:tcMar>
            <w:vAlign w:val="center"/>
            <w:hideMark/>
          </w:tcPr>
          <w:p w14:paraId="0D8D17C2"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t xml:space="preserve">Token Number </w:t>
            </w:r>
          </w:p>
        </w:tc>
        <w:tc>
          <w:tcPr>
            <w:tcW w:w="0" w:type="auto"/>
            <w:shd w:val="clear" w:color="auto" w:fill="FFFFFF"/>
            <w:tcMar>
              <w:top w:w="0" w:type="dxa"/>
              <w:left w:w="0" w:type="dxa"/>
              <w:bottom w:w="0" w:type="dxa"/>
              <w:right w:w="0" w:type="dxa"/>
            </w:tcMar>
            <w:vAlign w:val="center"/>
            <w:hideMark/>
          </w:tcPr>
          <w:p w14:paraId="78D525BF"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p>
        </w:tc>
      </w:tr>
      <w:tr w:rsidR="00F84304" w:rsidRPr="00F84304" w14:paraId="03D90D74" w14:textId="77777777" w:rsidTr="00F84304">
        <w:tc>
          <w:tcPr>
            <w:tcW w:w="0" w:type="auto"/>
            <w:shd w:val="clear" w:color="auto" w:fill="FFFFFF"/>
            <w:tcMar>
              <w:top w:w="0" w:type="dxa"/>
              <w:left w:w="0" w:type="dxa"/>
              <w:bottom w:w="0" w:type="dxa"/>
              <w:right w:w="0" w:type="dxa"/>
            </w:tcMar>
            <w:vAlign w:val="center"/>
            <w:hideMark/>
          </w:tcPr>
          <w:p w14:paraId="7A26099A"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proofErr w:type="spellStart"/>
            <w:r w:rsidRPr="00F84304">
              <w:rPr>
                <w:rFonts w:ascii="Helvetica" w:eastAsia="Times New Roman" w:hAnsi="Helvetica" w:cs="Helvetica"/>
                <w:color w:val="333333"/>
                <w:sz w:val="21"/>
                <w:szCs w:val="21"/>
                <w:lang w:eastAsia="en-IN"/>
              </w:rPr>
              <w:t>Partyname</w:t>
            </w:r>
            <w:proofErr w:type="spellEnd"/>
            <w:r w:rsidRPr="00F84304">
              <w:rPr>
                <w:rFonts w:ascii="Helvetica" w:eastAsia="Times New Roman" w:hAnsi="Helvetica" w:cs="Helvetica"/>
                <w:color w:val="333333"/>
                <w:sz w:val="21"/>
                <w:szCs w:val="21"/>
                <w:lang w:eastAsia="en-IN"/>
              </w:rPr>
              <w:t xml:space="preserve"> </w:t>
            </w:r>
          </w:p>
        </w:tc>
        <w:tc>
          <w:tcPr>
            <w:tcW w:w="0" w:type="auto"/>
            <w:shd w:val="clear" w:color="auto" w:fill="FFFFFF"/>
            <w:tcMar>
              <w:top w:w="0" w:type="dxa"/>
              <w:left w:w="0" w:type="dxa"/>
              <w:bottom w:w="0" w:type="dxa"/>
              <w:right w:w="0" w:type="dxa"/>
            </w:tcMar>
            <w:vAlign w:val="center"/>
            <w:hideMark/>
          </w:tcPr>
          <w:p w14:paraId="204B4D16"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p>
        </w:tc>
      </w:tr>
      <w:tr w:rsidR="00F84304" w:rsidRPr="00F84304" w14:paraId="71E78EB7" w14:textId="77777777" w:rsidTr="00F84304">
        <w:tc>
          <w:tcPr>
            <w:tcW w:w="0" w:type="auto"/>
            <w:shd w:val="clear" w:color="auto" w:fill="FFFFFF"/>
            <w:tcMar>
              <w:top w:w="0" w:type="dxa"/>
              <w:left w:w="0" w:type="dxa"/>
              <w:bottom w:w="0" w:type="dxa"/>
              <w:right w:w="0" w:type="dxa"/>
            </w:tcMar>
            <w:vAlign w:val="center"/>
            <w:hideMark/>
          </w:tcPr>
          <w:p w14:paraId="38E5C10E"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lastRenderedPageBreak/>
              <w:t xml:space="preserve">Execution Date </w:t>
            </w:r>
          </w:p>
        </w:tc>
        <w:tc>
          <w:tcPr>
            <w:tcW w:w="0" w:type="auto"/>
            <w:shd w:val="clear" w:color="auto" w:fill="FFFFFF"/>
            <w:tcMar>
              <w:top w:w="0" w:type="dxa"/>
              <w:left w:w="0" w:type="dxa"/>
              <w:bottom w:w="0" w:type="dxa"/>
              <w:right w:w="0" w:type="dxa"/>
            </w:tcMar>
            <w:vAlign w:val="center"/>
            <w:hideMark/>
          </w:tcPr>
          <w:p w14:paraId="612C0C7A"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p>
        </w:tc>
      </w:tr>
      <w:tr w:rsidR="00F84304" w:rsidRPr="00F84304" w14:paraId="2AF1D716" w14:textId="77777777" w:rsidTr="00F84304">
        <w:tc>
          <w:tcPr>
            <w:tcW w:w="0" w:type="auto"/>
            <w:shd w:val="clear" w:color="auto" w:fill="FFFFFF"/>
            <w:tcMar>
              <w:top w:w="0" w:type="dxa"/>
              <w:left w:w="0" w:type="dxa"/>
              <w:bottom w:w="0" w:type="dxa"/>
              <w:right w:w="0" w:type="dxa"/>
            </w:tcMar>
            <w:vAlign w:val="center"/>
            <w:hideMark/>
          </w:tcPr>
          <w:p w14:paraId="5B5AFFFC"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proofErr w:type="spellStart"/>
            <w:r w:rsidRPr="00F84304">
              <w:rPr>
                <w:rFonts w:ascii="Helvetica" w:eastAsia="Times New Roman" w:hAnsi="Helvetica" w:cs="Helvetica"/>
                <w:color w:val="333333"/>
                <w:sz w:val="21"/>
                <w:szCs w:val="21"/>
                <w:lang w:eastAsia="en-IN"/>
              </w:rPr>
              <w:t>SubmissionDate</w:t>
            </w:r>
            <w:proofErr w:type="spellEnd"/>
            <w:r w:rsidRPr="00F84304">
              <w:rPr>
                <w:rFonts w:ascii="Helvetica" w:eastAsia="Times New Roman" w:hAnsi="Helvetica" w:cs="Helvetica"/>
                <w:color w:val="333333"/>
                <w:sz w:val="21"/>
                <w:szCs w:val="21"/>
                <w:lang w:eastAsia="en-IN"/>
              </w:rPr>
              <w:t xml:space="preserve"> </w:t>
            </w:r>
          </w:p>
        </w:tc>
        <w:tc>
          <w:tcPr>
            <w:tcW w:w="0" w:type="auto"/>
            <w:shd w:val="clear" w:color="auto" w:fill="FFFFFF"/>
            <w:tcMar>
              <w:top w:w="0" w:type="dxa"/>
              <w:left w:w="0" w:type="dxa"/>
              <w:bottom w:w="0" w:type="dxa"/>
              <w:right w:w="0" w:type="dxa"/>
            </w:tcMar>
            <w:vAlign w:val="center"/>
            <w:hideMark/>
          </w:tcPr>
          <w:p w14:paraId="4D1B49FA"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p>
        </w:tc>
      </w:tr>
      <w:tr w:rsidR="00F84304" w:rsidRPr="00F84304" w14:paraId="60C763C0" w14:textId="77777777" w:rsidTr="00F84304">
        <w:tc>
          <w:tcPr>
            <w:tcW w:w="0" w:type="auto"/>
            <w:shd w:val="clear" w:color="auto" w:fill="FFFFFF"/>
            <w:tcMar>
              <w:top w:w="0" w:type="dxa"/>
              <w:left w:w="0" w:type="dxa"/>
              <w:bottom w:w="0" w:type="dxa"/>
              <w:right w:w="0" w:type="dxa"/>
            </w:tcMar>
            <w:vAlign w:val="center"/>
            <w:hideMark/>
          </w:tcPr>
          <w:p w14:paraId="1AD5239D"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t xml:space="preserve">Stamp Duty </w:t>
            </w:r>
          </w:p>
        </w:tc>
        <w:tc>
          <w:tcPr>
            <w:tcW w:w="0" w:type="auto"/>
            <w:shd w:val="clear" w:color="auto" w:fill="FFFFFF"/>
            <w:tcMar>
              <w:top w:w="0" w:type="dxa"/>
              <w:left w:w="0" w:type="dxa"/>
              <w:bottom w:w="0" w:type="dxa"/>
              <w:right w:w="0" w:type="dxa"/>
            </w:tcMar>
            <w:vAlign w:val="center"/>
            <w:hideMark/>
          </w:tcPr>
          <w:p w14:paraId="7DC3EF7C"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p>
        </w:tc>
      </w:tr>
      <w:tr w:rsidR="00F84304" w:rsidRPr="00F84304" w14:paraId="18A7E294" w14:textId="77777777" w:rsidTr="00F84304">
        <w:tc>
          <w:tcPr>
            <w:tcW w:w="0" w:type="auto"/>
            <w:shd w:val="clear" w:color="auto" w:fill="FFFFFF"/>
            <w:tcMar>
              <w:top w:w="0" w:type="dxa"/>
              <w:left w:w="0" w:type="dxa"/>
              <w:bottom w:w="0" w:type="dxa"/>
              <w:right w:w="0" w:type="dxa"/>
            </w:tcMar>
            <w:vAlign w:val="center"/>
            <w:hideMark/>
          </w:tcPr>
          <w:p w14:paraId="5C4AB8C1"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t xml:space="preserve">Registration Fee </w:t>
            </w:r>
          </w:p>
        </w:tc>
        <w:tc>
          <w:tcPr>
            <w:tcW w:w="0" w:type="auto"/>
            <w:shd w:val="clear" w:color="auto" w:fill="FFFFFF"/>
            <w:tcMar>
              <w:top w:w="0" w:type="dxa"/>
              <w:left w:w="0" w:type="dxa"/>
              <w:bottom w:w="0" w:type="dxa"/>
              <w:right w:w="0" w:type="dxa"/>
            </w:tcMar>
            <w:vAlign w:val="center"/>
            <w:hideMark/>
          </w:tcPr>
          <w:p w14:paraId="399EB58E"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p>
        </w:tc>
      </w:tr>
      <w:tr w:rsidR="00F84304" w:rsidRPr="00F84304" w14:paraId="28DD7694" w14:textId="77777777" w:rsidTr="00F84304">
        <w:tc>
          <w:tcPr>
            <w:tcW w:w="0" w:type="auto"/>
            <w:shd w:val="clear" w:color="auto" w:fill="FFFFFF"/>
            <w:tcMar>
              <w:top w:w="0" w:type="dxa"/>
              <w:left w:w="0" w:type="dxa"/>
              <w:bottom w:w="0" w:type="dxa"/>
              <w:right w:w="0" w:type="dxa"/>
            </w:tcMar>
            <w:vAlign w:val="center"/>
            <w:hideMark/>
          </w:tcPr>
          <w:p w14:paraId="7BAC0102"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t xml:space="preserve">No. of Home Visits </w:t>
            </w:r>
          </w:p>
        </w:tc>
        <w:tc>
          <w:tcPr>
            <w:tcW w:w="0" w:type="auto"/>
            <w:shd w:val="clear" w:color="auto" w:fill="FFFFFF"/>
            <w:tcMar>
              <w:top w:w="0" w:type="dxa"/>
              <w:left w:w="0" w:type="dxa"/>
              <w:bottom w:w="0" w:type="dxa"/>
              <w:right w:w="0" w:type="dxa"/>
            </w:tcMar>
            <w:vAlign w:val="center"/>
            <w:hideMark/>
          </w:tcPr>
          <w:p w14:paraId="10AFA13E" w14:textId="4239A5BA" w:rsidR="00F84304" w:rsidRPr="00F84304" w:rsidRDefault="00F84304" w:rsidP="00F84304">
            <w:pPr>
              <w:spacing w:after="300" w:line="240" w:lineRule="auto"/>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object w:dxaOrig="1440" w:dyaOrig="1440" w14:anchorId="7DDF04E9">
                <v:shape id="_x0000_i1404" type="#_x0000_t75" style="width:57pt;height:18pt" o:ole="">
                  <v:imagedata r:id="rId15" o:title=""/>
                </v:shape>
                <w:control r:id="rId16" w:name="DefaultOcxName5" w:shapeid="_x0000_i1404"/>
              </w:object>
            </w:r>
            <w:r w:rsidRPr="00F84304">
              <w:rPr>
                <w:rFonts w:ascii="Helvetica" w:eastAsia="Times New Roman" w:hAnsi="Helvetica" w:cs="Helvetica"/>
                <w:color w:val="FF0000"/>
                <w:sz w:val="21"/>
                <w:szCs w:val="21"/>
                <w:lang w:eastAsia="en-IN"/>
              </w:rPr>
              <w:t>*</w:t>
            </w:r>
            <w:r w:rsidRPr="00F84304">
              <w:rPr>
                <w:rFonts w:ascii="Helvetica" w:eastAsia="Times New Roman" w:hAnsi="Helvetica" w:cs="Helvetica"/>
                <w:color w:val="333333"/>
                <w:sz w:val="21"/>
                <w:szCs w:val="21"/>
                <w:lang w:eastAsia="en-IN"/>
              </w:rPr>
              <w:t xml:space="preserve"> </w:t>
            </w:r>
          </w:p>
          <w:tbl>
            <w:tblPr>
              <w:tblW w:w="3000" w:type="dxa"/>
              <w:tblCellMar>
                <w:left w:w="0" w:type="dxa"/>
                <w:right w:w="0" w:type="dxa"/>
              </w:tblCellMar>
              <w:tblLook w:val="04A0" w:firstRow="1" w:lastRow="0" w:firstColumn="1" w:lastColumn="0" w:noHBand="0" w:noVBand="1"/>
            </w:tblPr>
            <w:tblGrid>
              <w:gridCol w:w="14"/>
              <w:gridCol w:w="156"/>
              <w:gridCol w:w="2764"/>
              <w:gridCol w:w="66"/>
            </w:tblGrid>
            <w:tr w:rsidR="00F84304" w:rsidRPr="00F84304" w14:paraId="7AC6D4F2" w14:textId="77777777">
              <w:tc>
                <w:tcPr>
                  <w:tcW w:w="300" w:type="dxa"/>
                  <w:shd w:val="clear" w:color="auto" w:fill="auto"/>
                  <w:hideMark/>
                </w:tcPr>
                <w:tbl>
                  <w:tblPr>
                    <w:tblW w:w="0" w:type="auto"/>
                    <w:jc w:val="right"/>
                    <w:tblCellMar>
                      <w:left w:w="0" w:type="dxa"/>
                      <w:right w:w="0" w:type="dxa"/>
                    </w:tblCellMar>
                    <w:tblLook w:val="04A0" w:firstRow="1" w:lastRow="0" w:firstColumn="1" w:lastColumn="0" w:noHBand="0" w:noVBand="1"/>
                  </w:tblPr>
                  <w:tblGrid>
                    <w:gridCol w:w="6"/>
                  </w:tblGrid>
                  <w:tr w:rsidR="00F84304" w:rsidRPr="00F84304" w14:paraId="16E2934C" w14:textId="77777777">
                    <w:trPr>
                      <w:jc w:val="right"/>
                    </w:trPr>
                    <w:tc>
                      <w:tcPr>
                        <w:tcW w:w="0" w:type="auto"/>
                        <w:shd w:val="clear" w:color="auto" w:fill="auto"/>
                        <w:tcMar>
                          <w:top w:w="120" w:type="dxa"/>
                          <w:left w:w="0" w:type="dxa"/>
                          <w:bottom w:w="0" w:type="dxa"/>
                          <w:right w:w="0" w:type="dxa"/>
                        </w:tcMar>
                        <w:hideMark/>
                      </w:tcPr>
                      <w:p w14:paraId="3CC97036" w14:textId="77777777" w:rsidR="00F84304" w:rsidRPr="00F84304" w:rsidRDefault="00F84304" w:rsidP="00F84304">
                        <w:pPr>
                          <w:spacing w:after="0" w:line="240" w:lineRule="auto"/>
                          <w:jc w:val="right"/>
                          <w:rPr>
                            <w:rFonts w:ascii="Helvetica" w:eastAsia="Times New Roman" w:hAnsi="Helvetica" w:cs="Helvetica"/>
                            <w:color w:val="333333"/>
                            <w:sz w:val="2"/>
                            <w:szCs w:val="2"/>
                            <w:lang w:eastAsia="en-IN"/>
                          </w:rPr>
                        </w:pPr>
                      </w:p>
                    </w:tc>
                  </w:tr>
                </w:tbl>
                <w:p w14:paraId="0D398F9F" w14:textId="77777777" w:rsidR="00F84304" w:rsidRPr="00F84304" w:rsidRDefault="00F84304" w:rsidP="00F84304">
                  <w:pPr>
                    <w:spacing w:after="0" w:line="240" w:lineRule="auto"/>
                    <w:jc w:val="right"/>
                    <w:rPr>
                      <w:rFonts w:ascii="Helvetica" w:eastAsia="Times New Roman" w:hAnsi="Helvetica" w:cs="Helvetica"/>
                      <w:vanish/>
                      <w:color w:val="333333"/>
                      <w:sz w:val="21"/>
                      <w:szCs w:val="21"/>
                      <w:lang w:eastAsia="en-IN"/>
                    </w:rPr>
                  </w:pPr>
                </w:p>
              </w:tc>
              <w:tc>
                <w:tcPr>
                  <w:tcW w:w="300" w:type="dxa"/>
                  <w:tcBorders>
                    <w:top w:val="single" w:sz="6" w:space="0" w:color="000000"/>
                    <w:left w:val="single" w:sz="6" w:space="0" w:color="000000"/>
                    <w:bottom w:val="single" w:sz="6" w:space="0" w:color="000000"/>
                  </w:tcBorders>
                  <w:shd w:val="clear" w:color="auto" w:fill="FFFACD"/>
                  <w:tcMar>
                    <w:top w:w="75" w:type="dxa"/>
                    <w:left w:w="75" w:type="dxa"/>
                    <w:bottom w:w="75" w:type="dxa"/>
                    <w:right w:w="75" w:type="dxa"/>
                  </w:tcMar>
                  <w:hideMark/>
                </w:tcPr>
                <w:p w14:paraId="74478566" w14:textId="77777777" w:rsidR="00F84304" w:rsidRPr="00F84304" w:rsidRDefault="00F84304" w:rsidP="00F84304">
                  <w:pPr>
                    <w:spacing w:after="0" w:line="240" w:lineRule="auto"/>
                    <w:rPr>
                      <w:rFonts w:ascii="Helvetica" w:eastAsia="Times New Roman" w:hAnsi="Helvetica" w:cs="Helvetica"/>
                      <w:vanish/>
                      <w:color w:val="333333"/>
                      <w:sz w:val="21"/>
                      <w:szCs w:val="21"/>
                      <w:lang w:eastAsia="en-IN"/>
                    </w:rPr>
                  </w:pPr>
                  <w:r>
                    <w:rPr>
                      <w:rFonts w:ascii="Helvetica" w:eastAsia="Times New Roman" w:hAnsi="Helvetica" w:cs="Helvetica"/>
                      <w:noProof/>
                      <w:vanish/>
                      <w:color w:val="333333"/>
                      <w:sz w:val="21"/>
                      <w:szCs w:val="21"/>
                      <w:lang w:eastAsia="en-IN"/>
                    </w:rPr>
                    <w:drawing>
                      <wp:inline distT="0" distB="0" distL="0" distR="0" wp14:anchorId="6FCC5EB2" wp14:editId="0E59BCD7">
                        <wp:extent cx="295275" cy="304800"/>
                        <wp:effectExtent l="0" t="0" r="9525" b="0"/>
                        <wp:docPr id="2" name="Picture 2" descr="https://efilingigr.maharashtra.gov.in/ereg/WebResource.axd?d=cxr_n2Q3ruZPpG2-RDigu31epxx6mzIc9ATHkQUeh_NdVZo9Ri4RFTfebWbNbKiGVNKtuuGXZ4fAhfzinxp-G2-ymx_QVnZq8kvZG22etOxhBu_6z9gUefNT2lMg1B4EQjY0LrAGYJIgSbds-lQpPqByOiI1&amp;t=63418258156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filingigr.maharashtra.gov.in/ereg/WebResource.axd?d=cxr_n2Q3ruZPpG2-RDigu31epxx6mzIc9ATHkQUeh_NdVZo9Ri4RFTfebWbNbKiGVNKtuuGXZ4fAhfzinxp-G2-ymx_QVnZq8kvZG22etOxhBu_6z9gUefNT2lMg1B4EQjY0LrAGYJIgSbds-lQpPqByOiI1&amp;t=6341825815600000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tc>
              <w:tc>
                <w:tcPr>
                  <w:tcW w:w="5000" w:type="pct"/>
                  <w:tcBorders>
                    <w:top w:val="single" w:sz="6" w:space="0" w:color="000000"/>
                    <w:bottom w:val="single" w:sz="6" w:space="0" w:color="000000"/>
                  </w:tcBorders>
                  <w:shd w:val="clear" w:color="auto" w:fill="FFFACD"/>
                  <w:tcMar>
                    <w:top w:w="75" w:type="dxa"/>
                    <w:left w:w="75" w:type="dxa"/>
                    <w:bottom w:w="75" w:type="dxa"/>
                    <w:right w:w="75" w:type="dxa"/>
                  </w:tcMar>
                  <w:hideMark/>
                </w:tcPr>
                <w:p w14:paraId="76D5948F" w14:textId="77777777" w:rsidR="00F84304" w:rsidRPr="00F84304" w:rsidRDefault="00F84304" w:rsidP="00F84304">
                  <w:pPr>
                    <w:spacing w:after="0" w:line="240" w:lineRule="auto"/>
                    <w:rPr>
                      <w:rFonts w:ascii="Verdana" w:eastAsia="Times New Roman" w:hAnsi="Verdana" w:cs="Helvetica"/>
                      <w:vanish/>
                      <w:color w:val="333333"/>
                      <w:sz w:val="15"/>
                      <w:szCs w:val="15"/>
                      <w:lang w:eastAsia="en-IN"/>
                    </w:rPr>
                  </w:pPr>
                  <w:r w:rsidRPr="00F84304">
                    <w:rPr>
                      <w:rFonts w:ascii="Verdana" w:eastAsia="Times New Roman" w:hAnsi="Verdana" w:cs="Helvetica"/>
                      <w:vanish/>
                      <w:color w:val="333333"/>
                      <w:sz w:val="15"/>
                      <w:szCs w:val="15"/>
                      <w:lang w:eastAsia="en-IN"/>
                    </w:rPr>
                    <w:t>Please enter valid No of Home visits</w:t>
                  </w:r>
                </w:p>
              </w:tc>
              <w:tc>
                <w:tcPr>
                  <w:tcW w:w="0" w:type="auto"/>
                  <w:tcBorders>
                    <w:top w:val="single" w:sz="6" w:space="0" w:color="000000"/>
                    <w:bottom w:val="single" w:sz="6" w:space="0" w:color="000000"/>
                    <w:right w:val="single" w:sz="6" w:space="0" w:color="000000"/>
                  </w:tcBorders>
                  <w:shd w:val="clear" w:color="auto" w:fill="FFFACD"/>
                  <w:tcMar>
                    <w:top w:w="30" w:type="dxa"/>
                    <w:left w:w="30" w:type="dxa"/>
                    <w:bottom w:w="30" w:type="dxa"/>
                    <w:right w:w="30" w:type="dxa"/>
                  </w:tcMar>
                  <w:hideMark/>
                </w:tcPr>
                <w:p w14:paraId="7AB1318D" w14:textId="77777777" w:rsidR="00F84304" w:rsidRPr="00F84304" w:rsidRDefault="00F84304" w:rsidP="00F84304">
                  <w:pPr>
                    <w:spacing w:after="0" w:line="240" w:lineRule="auto"/>
                    <w:jc w:val="right"/>
                    <w:rPr>
                      <w:rFonts w:ascii="Helvetica" w:eastAsia="Times New Roman" w:hAnsi="Helvetica" w:cs="Helvetica"/>
                      <w:vanish/>
                      <w:color w:val="333333"/>
                      <w:sz w:val="21"/>
                      <w:szCs w:val="21"/>
                      <w:lang w:eastAsia="en-IN"/>
                    </w:rPr>
                  </w:pPr>
                  <w:r>
                    <w:rPr>
                      <w:rFonts w:ascii="Helvetica" w:eastAsia="Times New Roman" w:hAnsi="Helvetica" w:cs="Helvetica"/>
                      <w:noProof/>
                      <w:vanish/>
                      <w:color w:val="333333"/>
                      <w:sz w:val="21"/>
                      <w:szCs w:val="21"/>
                      <w:lang w:eastAsia="en-IN"/>
                    </w:rPr>
                    <w:drawing>
                      <wp:inline distT="0" distB="0" distL="0" distR="0" wp14:anchorId="23AE466B" wp14:editId="6FD04731">
                        <wp:extent cx="57150" cy="57150"/>
                        <wp:effectExtent l="0" t="0" r="0" b="0"/>
                        <wp:docPr id="1" name="Picture 1" descr="https://efilingigr.maharashtra.gov.in/ereg/WebResource.axd?d=zs9p41LjzV4dpbXtws4XejM5d_yip_VH6KAmXjjEhV4DA2axyJOg0cEEWUIzoWFIE49UUdfDhWm74_vGFNF9K7nIgtoDLwKnV7AluTLkiE1uHv5DVboExU5dT3rNOn7F4-lsXK9xpuVdgXVNb_O5I0koUtw1&amp;t=63418258156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filingigr.maharashtra.gov.in/ereg/WebResource.axd?d=zs9p41LjzV4dpbXtws4XejM5d_yip_VH6KAmXjjEhV4DA2axyJOg0cEEWUIzoWFIE49UUdfDhWm74_vGFNF9K7nIgtoDLwKnV7AluTLkiE1uHv5DVboExU5dT3rNOn7F4-lsXK9xpuVdgXVNb_O5I0koUtw1&amp;t=6341825815600000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bl>
          <w:p w14:paraId="38E44951"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p>
        </w:tc>
      </w:tr>
      <w:tr w:rsidR="00F84304" w:rsidRPr="00F84304" w14:paraId="3BD1074C" w14:textId="77777777" w:rsidTr="00F84304">
        <w:tc>
          <w:tcPr>
            <w:tcW w:w="0" w:type="auto"/>
            <w:shd w:val="clear" w:color="auto" w:fill="FFFFFF"/>
            <w:tcMar>
              <w:top w:w="0" w:type="dxa"/>
              <w:left w:w="0" w:type="dxa"/>
              <w:bottom w:w="0" w:type="dxa"/>
              <w:right w:w="0" w:type="dxa"/>
            </w:tcMar>
            <w:vAlign w:val="center"/>
            <w:hideMark/>
          </w:tcPr>
          <w:p w14:paraId="531AD08D"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t xml:space="preserve">ASP Receipt </w:t>
            </w:r>
            <w:proofErr w:type="gramStart"/>
            <w:r w:rsidRPr="00F84304">
              <w:rPr>
                <w:rFonts w:ascii="Helvetica" w:eastAsia="Times New Roman" w:hAnsi="Helvetica" w:cs="Helvetica"/>
                <w:color w:val="333333"/>
                <w:sz w:val="21"/>
                <w:szCs w:val="21"/>
                <w:lang w:eastAsia="en-IN"/>
              </w:rPr>
              <w:t>Amount(</w:t>
            </w:r>
            <w:proofErr w:type="gramEnd"/>
            <w:r w:rsidRPr="00F84304">
              <w:rPr>
                <w:rFonts w:ascii="Helvetica" w:eastAsia="Times New Roman" w:hAnsi="Helvetica" w:cs="Helvetica"/>
                <w:color w:val="333333"/>
                <w:sz w:val="21"/>
                <w:szCs w:val="21"/>
                <w:lang w:eastAsia="en-IN"/>
              </w:rPr>
              <w:t xml:space="preserve">Rs.) </w:t>
            </w:r>
          </w:p>
        </w:tc>
        <w:tc>
          <w:tcPr>
            <w:tcW w:w="0" w:type="auto"/>
            <w:shd w:val="clear" w:color="auto" w:fill="FFFFFF"/>
            <w:tcMar>
              <w:top w:w="0" w:type="dxa"/>
              <w:left w:w="0" w:type="dxa"/>
              <w:bottom w:w="0" w:type="dxa"/>
              <w:right w:w="0" w:type="dxa"/>
            </w:tcMar>
            <w:vAlign w:val="center"/>
            <w:hideMark/>
          </w:tcPr>
          <w:p w14:paraId="46BF8152" w14:textId="77777777" w:rsidR="00F84304" w:rsidRPr="00F84304" w:rsidRDefault="00F84304" w:rsidP="00F84304">
            <w:pPr>
              <w:spacing w:after="300" w:line="240" w:lineRule="auto"/>
              <w:rPr>
                <w:rFonts w:ascii="Helvetica" w:eastAsia="Times New Roman" w:hAnsi="Helvetica" w:cs="Helvetica"/>
                <w:color w:val="333333"/>
                <w:sz w:val="21"/>
                <w:szCs w:val="21"/>
                <w:lang w:eastAsia="en-IN"/>
              </w:rPr>
            </w:pPr>
          </w:p>
        </w:tc>
      </w:tr>
    </w:tbl>
    <w:p w14:paraId="5D11C6A6" w14:textId="77777777" w:rsidR="00F84304" w:rsidRPr="00F84304" w:rsidRDefault="00F84304" w:rsidP="00F84304">
      <w:pPr>
        <w:shd w:val="clear" w:color="auto" w:fill="FFFFFF"/>
        <w:spacing w:line="240" w:lineRule="auto"/>
        <w:rPr>
          <w:rFonts w:ascii="Times New Roman" w:eastAsia="Times New Roman" w:hAnsi="Times New Roman" w:cs="Times New Roman"/>
          <w:vanish/>
          <w:sz w:val="24"/>
          <w:szCs w:val="24"/>
          <w:lang w:eastAsia="en-IN"/>
        </w:rPr>
      </w:pPr>
      <w:r w:rsidRPr="00F84304">
        <w:rPr>
          <w:rFonts w:ascii="Times New Roman" w:eastAsia="Times New Roman" w:hAnsi="Times New Roman" w:cs="Times New Roman"/>
          <w:b/>
          <w:bCs/>
          <w:vanish/>
          <w:sz w:val="24"/>
          <w:szCs w:val="24"/>
          <w:lang w:eastAsia="en-IN"/>
        </w:rPr>
        <w:t>Success!</w:t>
      </w:r>
      <w:r w:rsidRPr="00F84304">
        <w:rPr>
          <w:rFonts w:ascii="Times New Roman" w:eastAsia="Times New Roman" w:hAnsi="Times New Roman" w:cs="Times New Roman"/>
          <w:vanish/>
          <w:sz w:val="24"/>
          <w:szCs w:val="24"/>
          <w:lang w:eastAsia="en-IN"/>
        </w:rPr>
        <w:t xml:space="preserve"> </w:t>
      </w:r>
    </w:p>
    <w:p w14:paraId="0DFEB88E" w14:textId="434EEB7F" w:rsidR="00F84304" w:rsidRPr="00F84304" w:rsidRDefault="00F84304" w:rsidP="00F84304">
      <w:pPr>
        <w:shd w:val="clear" w:color="auto" w:fill="FFFFFF"/>
        <w:spacing w:line="240" w:lineRule="auto"/>
        <w:jc w:val="center"/>
        <w:rPr>
          <w:rFonts w:ascii="Times New Roman" w:eastAsia="Times New Roman" w:hAnsi="Times New Roman" w:cs="Times New Roman"/>
          <w:vanish/>
          <w:sz w:val="24"/>
          <w:szCs w:val="24"/>
          <w:lang w:eastAsia="en-IN"/>
        </w:rPr>
      </w:pPr>
      <w:r w:rsidRPr="00F84304">
        <w:rPr>
          <w:rFonts w:ascii="Times New Roman" w:eastAsia="Times New Roman" w:hAnsi="Times New Roman" w:cs="Times New Roman"/>
          <w:vanish/>
          <w:sz w:val="24"/>
          <w:szCs w:val="24"/>
          <w:lang w:eastAsia="en-IN"/>
        </w:rPr>
        <w:object w:dxaOrig="1440" w:dyaOrig="1440" w14:anchorId="24481837">
          <v:shape id="_x0000_i1342" type="#_x0000_t75" style="width:34pt;height:18pt" o:ole="">
            <v:imagedata r:id="rId19" o:title=""/>
          </v:shape>
          <w:control r:id="rId20" w:name="DefaultOcxName6" w:shapeid="_x0000_i1342"/>
        </w:object>
      </w:r>
    </w:p>
    <w:tbl>
      <w:tblPr>
        <w:tblW w:w="1500" w:type="dxa"/>
        <w:jc w:val="center"/>
        <w:tblCellMar>
          <w:top w:w="15" w:type="dxa"/>
          <w:left w:w="15" w:type="dxa"/>
          <w:bottom w:w="15" w:type="dxa"/>
          <w:right w:w="15" w:type="dxa"/>
        </w:tblCellMar>
        <w:tblLook w:val="04A0" w:firstRow="1" w:lastRow="0" w:firstColumn="1" w:lastColumn="0" w:noHBand="0" w:noVBand="1"/>
      </w:tblPr>
      <w:tblGrid>
        <w:gridCol w:w="680"/>
        <w:gridCol w:w="680"/>
        <w:gridCol w:w="680"/>
        <w:gridCol w:w="680"/>
        <w:gridCol w:w="680"/>
        <w:gridCol w:w="36"/>
        <w:gridCol w:w="680"/>
        <w:gridCol w:w="680"/>
        <w:gridCol w:w="680"/>
        <w:gridCol w:w="680"/>
        <w:gridCol w:w="680"/>
      </w:tblGrid>
      <w:tr w:rsidR="00F84304" w:rsidRPr="00F84304" w14:paraId="435322AC" w14:textId="77777777" w:rsidTr="00F84304">
        <w:trPr>
          <w:jc w:val="center"/>
        </w:trPr>
        <w:tc>
          <w:tcPr>
            <w:tcW w:w="1050" w:type="dxa"/>
            <w:shd w:val="clear" w:color="auto" w:fill="auto"/>
            <w:tcMar>
              <w:top w:w="0" w:type="dxa"/>
              <w:left w:w="0" w:type="dxa"/>
              <w:bottom w:w="0" w:type="dxa"/>
              <w:right w:w="0" w:type="dxa"/>
            </w:tcMar>
            <w:vAlign w:val="center"/>
            <w:hideMark/>
          </w:tcPr>
          <w:p w14:paraId="7FFAE8CA" w14:textId="70CEA818"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object w:dxaOrig="1440" w:dyaOrig="1440" w14:anchorId="7CD5C1BB">
                <v:shape id="_x0000_i1341" type="#_x0000_t75" style="width:34pt;height:18pt" o:ole="">
                  <v:imagedata r:id="rId21" o:title=""/>
                </v:shape>
                <w:control r:id="rId22" w:name="DefaultOcxName7" w:shapeid="_x0000_i1341"/>
              </w:object>
            </w:r>
          </w:p>
        </w:tc>
        <w:tc>
          <w:tcPr>
            <w:tcW w:w="3285" w:type="dxa"/>
            <w:shd w:val="clear" w:color="auto" w:fill="auto"/>
            <w:tcMar>
              <w:top w:w="0" w:type="dxa"/>
              <w:left w:w="0" w:type="dxa"/>
              <w:bottom w:w="0" w:type="dxa"/>
              <w:right w:w="0" w:type="dxa"/>
            </w:tcMar>
            <w:vAlign w:val="center"/>
            <w:hideMark/>
          </w:tcPr>
          <w:p w14:paraId="57C178FB" w14:textId="6B97D4B9"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object w:dxaOrig="1440" w:dyaOrig="1440" w14:anchorId="2F761547">
                <v:shape id="_x0000_i1340" type="#_x0000_t75" style="width:34pt;height:18pt" o:ole="">
                  <v:imagedata r:id="rId23" o:title=""/>
                </v:shape>
                <w:control r:id="rId24" w:name="DefaultOcxName8" w:shapeid="_x0000_i1340"/>
              </w:object>
            </w:r>
          </w:p>
        </w:tc>
        <w:tc>
          <w:tcPr>
            <w:tcW w:w="3285" w:type="dxa"/>
            <w:shd w:val="clear" w:color="auto" w:fill="auto"/>
            <w:tcMar>
              <w:top w:w="0" w:type="dxa"/>
              <w:left w:w="0" w:type="dxa"/>
              <w:bottom w:w="0" w:type="dxa"/>
              <w:right w:w="0" w:type="dxa"/>
            </w:tcMar>
            <w:vAlign w:val="center"/>
            <w:hideMark/>
          </w:tcPr>
          <w:p w14:paraId="344B08BB" w14:textId="7DC377FF"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object w:dxaOrig="1440" w:dyaOrig="1440" w14:anchorId="601AFF76">
                <v:shape id="_x0000_i1339" type="#_x0000_t75" style="width:34pt;height:18pt" o:ole="">
                  <v:imagedata r:id="rId25" o:title=""/>
                </v:shape>
                <w:control r:id="rId26" w:name="DefaultOcxName9" w:shapeid="_x0000_i1339"/>
              </w:object>
            </w:r>
          </w:p>
        </w:tc>
        <w:tc>
          <w:tcPr>
            <w:tcW w:w="0" w:type="auto"/>
            <w:shd w:val="clear" w:color="auto" w:fill="auto"/>
            <w:tcMar>
              <w:top w:w="0" w:type="dxa"/>
              <w:left w:w="0" w:type="dxa"/>
              <w:bottom w:w="0" w:type="dxa"/>
              <w:right w:w="0" w:type="dxa"/>
            </w:tcMar>
            <w:vAlign w:val="center"/>
            <w:hideMark/>
          </w:tcPr>
          <w:p w14:paraId="3D9AB5B7" w14:textId="364826D4"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object w:dxaOrig="1440" w:dyaOrig="1440" w14:anchorId="06C73454">
                <v:shape id="_x0000_i1462" type="#_x0000_t75" style="width:34pt;height:18pt" o:ole="">
                  <v:imagedata r:id="rId27" o:title=""/>
                </v:shape>
                <w:control r:id="rId28" w:name="DefaultOcxName10" w:shapeid="_x0000_i1462"/>
              </w:object>
            </w:r>
          </w:p>
        </w:tc>
        <w:tc>
          <w:tcPr>
            <w:tcW w:w="0" w:type="auto"/>
            <w:shd w:val="clear" w:color="auto" w:fill="auto"/>
            <w:tcMar>
              <w:top w:w="0" w:type="dxa"/>
              <w:left w:w="0" w:type="dxa"/>
              <w:bottom w:w="0" w:type="dxa"/>
              <w:right w:w="0" w:type="dxa"/>
            </w:tcMar>
            <w:vAlign w:val="center"/>
            <w:hideMark/>
          </w:tcPr>
          <w:p w14:paraId="733A07C4" w14:textId="6F534535"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object w:dxaOrig="1440" w:dyaOrig="1440" w14:anchorId="232F218E">
                <v:shape id="_x0000_i1337" type="#_x0000_t75" style="width:34pt;height:18pt" o:ole="">
                  <v:imagedata r:id="rId29" o:title=""/>
                </v:shape>
                <w:control r:id="rId30" w:name="DefaultOcxName11" w:shapeid="_x0000_i1337"/>
              </w:object>
            </w:r>
          </w:p>
        </w:tc>
        <w:tc>
          <w:tcPr>
            <w:tcW w:w="0" w:type="auto"/>
            <w:shd w:val="clear" w:color="auto" w:fill="auto"/>
            <w:tcMar>
              <w:top w:w="0" w:type="dxa"/>
              <w:left w:w="0" w:type="dxa"/>
              <w:bottom w:w="0" w:type="dxa"/>
              <w:right w:w="0" w:type="dxa"/>
            </w:tcMar>
            <w:vAlign w:val="center"/>
            <w:hideMark/>
          </w:tcPr>
          <w:p w14:paraId="1448E5B0" w14:textId="77777777"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p>
        </w:tc>
        <w:tc>
          <w:tcPr>
            <w:tcW w:w="2115" w:type="dxa"/>
            <w:shd w:val="clear" w:color="auto" w:fill="auto"/>
            <w:tcMar>
              <w:top w:w="0" w:type="dxa"/>
              <w:left w:w="0" w:type="dxa"/>
              <w:bottom w:w="0" w:type="dxa"/>
              <w:right w:w="0" w:type="dxa"/>
            </w:tcMar>
            <w:vAlign w:val="center"/>
            <w:hideMark/>
          </w:tcPr>
          <w:p w14:paraId="4BA0519A" w14:textId="3A964ACA"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object w:dxaOrig="1440" w:dyaOrig="1440" w14:anchorId="62271069">
                <v:shape id="_x0000_i1336" type="#_x0000_t75" style="width:34pt;height:18pt" o:ole="">
                  <v:imagedata r:id="rId31" o:title=""/>
                </v:shape>
                <w:control r:id="rId32" w:name="DefaultOcxName12" w:shapeid="_x0000_i1336"/>
              </w:object>
            </w:r>
          </w:p>
        </w:tc>
        <w:tc>
          <w:tcPr>
            <w:tcW w:w="3285" w:type="dxa"/>
            <w:shd w:val="clear" w:color="auto" w:fill="auto"/>
            <w:tcMar>
              <w:top w:w="0" w:type="dxa"/>
              <w:left w:w="0" w:type="dxa"/>
              <w:bottom w:w="0" w:type="dxa"/>
              <w:right w:w="0" w:type="dxa"/>
            </w:tcMar>
            <w:vAlign w:val="center"/>
            <w:hideMark/>
          </w:tcPr>
          <w:p w14:paraId="6067516B" w14:textId="71D190CC"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object w:dxaOrig="1440" w:dyaOrig="1440" w14:anchorId="0FAD8575">
                <v:shape id="_x0000_i1335" type="#_x0000_t75" style="width:34pt;height:18pt" o:ole="">
                  <v:imagedata r:id="rId33" o:title=""/>
                </v:shape>
                <w:control r:id="rId34" w:name="DefaultOcxName13" w:shapeid="_x0000_i1335"/>
              </w:object>
            </w:r>
          </w:p>
        </w:tc>
        <w:tc>
          <w:tcPr>
            <w:tcW w:w="3285" w:type="dxa"/>
            <w:shd w:val="clear" w:color="auto" w:fill="auto"/>
            <w:tcMar>
              <w:top w:w="0" w:type="dxa"/>
              <w:left w:w="0" w:type="dxa"/>
              <w:bottom w:w="0" w:type="dxa"/>
              <w:right w:w="0" w:type="dxa"/>
            </w:tcMar>
            <w:vAlign w:val="center"/>
            <w:hideMark/>
          </w:tcPr>
          <w:p w14:paraId="76AB52DB" w14:textId="463EB94F"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object w:dxaOrig="1440" w:dyaOrig="1440" w14:anchorId="0EE58FE8">
                <v:shape id="_x0000_i1334" type="#_x0000_t75" style="width:34pt;height:18pt" o:ole="">
                  <v:imagedata r:id="rId35" o:title=""/>
                </v:shape>
                <w:control r:id="rId36" w:name="HTMLSubmit1" w:shapeid="_x0000_i1334"/>
              </w:object>
            </w:r>
          </w:p>
        </w:tc>
        <w:tc>
          <w:tcPr>
            <w:tcW w:w="3285" w:type="dxa"/>
            <w:shd w:val="clear" w:color="auto" w:fill="auto"/>
            <w:tcMar>
              <w:top w:w="0" w:type="dxa"/>
              <w:left w:w="0" w:type="dxa"/>
              <w:bottom w:w="0" w:type="dxa"/>
              <w:right w:w="0" w:type="dxa"/>
            </w:tcMar>
            <w:vAlign w:val="center"/>
            <w:hideMark/>
          </w:tcPr>
          <w:p w14:paraId="2596855C" w14:textId="58CA2DD6"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object w:dxaOrig="1440" w:dyaOrig="1440" w14:anchorId="17CE65D1">
                <v:shape id="_x0000_i1333" type="#_x0000_t75" style="width:34pt;height:18pt" o:ole="">
                  <v:imagedata r:id="rId37" o:title=""/>
                </v:shape>
                <w:control r:id="rId38" w:name="DefaultOcxName14" w:shapeid="_x0000_i1333"/>
              </w:object>
            </w:r>
          </w:p>
        </w:tc>
        <w:tc>
          <w:tcPr>
            <w:tcW w:w="3285" w:type="dxa"/>
            <w:shd w:val="clear" w:color="auto" w:fill="auto"/>
            <w:tcMar>
              <w:top w:w="0" w:type="dxa"/>
              <w:left w:w="0" w:type="dxa"/>
              <w:bottom w:w="0" w:type="dxa"/>
              <w:right w:w="0" w:type="dxa"/>
            </w:tcMar>
            <w:vAlign w:val="center"/>
            <w:hideMark/>
          </w:tcPr>
          <w:p w14:paraId="1A86E02F" w14:textId="1FF7BBDE"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object w:dxaOrig="1440" w:dyaOrig="1440" w14:anchorId="6424AEAF">
                <v:shape id="_x0000_i1332" type="#_x0000_t75" style="width:34pt;height:18pt" o:ole="">
                  <v:imagedata r:id="rId39" o:title=""/>
                </v:shape>
                <w:control r:id="rId40" w:name="DefaultOcxName15" w:shapeid="_x0000_i1332"/>
              </w:object>
            </w:r>
          </w:p>
        </w:tc>
      </w:tr>
      <w:tr w:rsidR="00F84304" w:rsidRPr="00F84304" w14:paraId="4529401B" w14:textId="77777777" w:rsidTr="00F84304">
        <w:trPr>
          <w:jc w:val="center"/>
        </w:trPr>
        <w:tc>
          <w:tcPr>
            <w:tcW w:w="0" w:type="auto"/>
            <w:gridSpan w:val="9"/>
            <w:shd w:val="clear" w:color="auto" w:fill="auto"/>
            <w:tcMar>
              <w:top w:w="0" w:type="dxa"/>
              <w:left w:w="0" w:type="dxa"/>
              <w:bottom w:w="0" w:type="dxa"/>
              <w:right w:w="0" w:type="dxa"/>
            </w:tcMar>
            <w:vAlign w:val="center"/>
            <w:hideMark/>
          </w:tcPr>
          <w:p w14:paraId="6765F1C8" w14:textId="77777777"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p>
        </w:tc>
        <w:tc>
          <w:tcPr>
            <w:tcW w:w="0" w:type="auto"/>
            <w:shd w:val="clear" w:color="auto" w:fill="auto"/>
            <w:vAlign w:val="center"/>
            <w:hideMark/>
          </w:tcPr>
          <w:p w14:paraId="4CF96291"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16473782"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r>
      <w:tr w:rsidR="00F84304" w:rsidRPr="00F84304" w14:paraId="2D4417FB" w14:textId="77777777" w:rsidTr="00F84304">
        <w:trPr>
          <w:jc w:val="center"/>
        </w:trPr>
        <w:tc>
          <w:tcPr>
            <w:tcW w:w="0" w:type="auto"/>
            <w:gridSpan w:val="5"/>
            <w:shd w:val="clear" w:color="auto" w:fill="auto"/>
            <w:tcMar>
              <w:top w:w="0" w:type="dxa"/>
              <w:left w:w="0" w:type="dxa"/>
              <w:bottom w:w="0" w:type="dxa"/>
              <w:right w:w="0" w:type="dxa"/>
            </w:tcMar>
            <w:vAlign w:val="center"/>
            <w:hideMark/>
          </w:tcPr>
          <w:p w14:paraId="5A8D2965" w14:textId="77777777"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t xml:space="preserve">  </w:t>
            </w:r>
          </w:p>
        </w:tc>
        <w:tc>
          <w:tcPr>
            <w:tcW w:w="0" w:type="auto"/>
            <w:shd w:val="clear" w:color="auto" w:fill="auto"/>
            <w:vAlign w:val="center"/>
            <w:hideMark/>
          </w:tcPr>
          <w:p w14:paraId="7479DC82"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020D58BF"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5512520E"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3AE2C58B"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28C149E7"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1A3CE5AF"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r>
      <w:tr w:rsidR="00F84304" w:rsidRPr="00F84304" w14:paraId="35FDC459" w14:textId="77777777" w:rsidTr="00F84304">
        <w:trPr>
          <w:jc w:val="center"/>
        </w:trPr>
        <w:tc>
          <w:tcPr>
            <w:tcW w:w="0" w:type="auto"/>
            <w:gridSpan w:val="5"/>
            <w:shd w:val="clear" w:color="auto" w:fill="auto"/>
            <w:tcMar>
              <w:top w:w="0" w:type="dxa"/>
              <w:left w:w="0" w:type="dxa"/>
              <w:bottom w:w="0" w:type="dxa"/>
              <w:right w:w="0" w:type="dxa"/>
            </w:tcMar>
            <w:vAlign w:val="center"/>
            <w:hideMark/>
          </w:tcPr>
          <w:p w14:paraId="2858D4DF" w14:textId="5A223F2F" w:rsidR="00F84304" w:rsidRPr="00F84304" w:rsidRDefault="00F84304" w:rsidP="00F84304">
            <w:pPr>
              <w:spacing w:after="0" w:line="240" w:lineRule="auto"/>
              <w:jc w:val="center"/>
              <w:rPr>
                <w:rFonts w:ascii="Helvetica" w:eastAsia="Times New Roman" w:hAnsi="Helvetica" w:cs="Helvetica"/>
                <w:color w:val="333333"/>
                <w:sz w:val="21"/>
                <w:szCs w:val="21"/>
                <w:lang w:eastAsia="en-IN"/>
              </w:rPr>
            </w:pPr>
            <w:r w:rsidRPr="00F84304">
              <w:rPr>
                <w:rFonts w:ascii="Helvetica" w:eastAsia="Times New Roman" w:hAnsi="Helvetica" w:cs="Helvetica"/>
                <w:color w:val="333333"/>
                <w:sz w:val="21"/>
                <w:szCs w:val="21"/>
                <w:lang w:eastAsia="en-IN"/>
              </w:rPr>
              <w:object w:dxaOrig="1440" w:dyaOrig="1440" w14:anchorId="6E4E4C68">
                <v:shape id="_x0000_i1331" type="#_x0000_t75" style="width:1in;height:18pt" o:ole="">
                  <v:imagedata r:id="rId8" o:title=""/>
                </v:shape>
                <w:control r:id="rId41" w:name="DefaultOcxName16" w:shapeid="_x0000_i1331"/>
              </w:object>
            </w:r>
            <w:r w:rsidRPr="00F84304">
              <w:rPr>
                <w:rFonts w:ascii="Helvetica" w:eastAsia="Times New Roman" w:hAnsi="Helvetica" w:cs="Helvetica"/>
                <w:color w:val="333333"/>
                <w:sz w:val="21"/>
                <w:szCs w:val="21"/>
                <w:lang w:eastAsia="en-IN"/>
              </w:rPr>
              <w:object w:dxaOrig="1440" w:dyaOrig="1440" w14:anchorId="4CD63402">
                <v:shape id="_x0000_i1330" type="#_x0000_t75" style="width:1in;height:18pt" o:ole="">
                  <v:imagedata r:id="rId8" o:title=""/>
                </v:shape>
                <w:control r:id="rId42" w:name="DefaultOcxName17" w:shapeid="_x0000_i1330"/>
              </w:object>
            </w:r>
            <w:r w:rsidRPr="00F84304">
              <w:rPr>
                <w:rFonts w:ascii="Helvetica" w:eastAsia="Times New Roman" w:hAnsi="Helvetica" w:cs="Helvetica"/>
                <w:color w:val="333333"/>
                <w:sz w:val="21"/>
                <w:szCs w:val="21"/>
                <w:lang w:eastAsia="en-IN"/>
              </w:rPr>
              <w:object w:dxaOrig="1440" w:dyaOrig="1440" w14:anchorId="5095FEE0">
                <v:shape id="_x0000_i1329" type="#_x0000_t75" style="width:1in;height:18pt" o:ole="">
                  <v:imagedata r:id="rId8" o:title=""/>
                </v:shape>
                <w:control r:id="rId43" w:name="DefaultOcxName18" w:shapeid="_x0000_i1329"/>
              </w:object>
            </w:r>
            <w:r w:rsidRPr="00F84304">
              <w:rPr>
                <w:rFonts w:ascii="Helvetica" w:eastAsia="Times New Roman" w:hAnsi="Helvetica" w:cs="Helvetica"/>
                <w:color w:val="333333"/>
                <w:sz w:val="21"/>
                <w:szCs w:val="21"/>
                <w:lang w:eastAsia="en-IN"/>
              </w:rPr>
              <w:object w:dxaOrig="1440" w:dyaOrig="1440" w14:anchorId="255FC286">
                <v:shape id="_x0000_i1328" type="#_x0000_t75" style="width:1in;height:18pt" o:ole="">
                  <v:imagedata r:id="rId8" o:title=""/>
                </v:shape>
                <w:control r:id="rId44" w:name="DefaultOcxName19" w:shapeid="_x0000_i1328"/>
              </w:object>
            </w:r>
            <w:r w:rsidRPr="00F84304">
              <w:rPr>
                <w:rFonts w:ascii="Helvetica" w:eastAsia="Times New Roman" w:hAnsi="Helvetica" w:cs="Helvetica"/>
                <w:color w:val="333333"/>
                <w:sz w:val="21"/>
                <w:szCs w:val="21"/>
                <w:lang w:eastAsia="en-IN"/>
              </w:rPr>
              <w:object w:dxaOrig="1440" w:dyaOrig="1440" w14:anchorId="65B65EC7">
                <v:shape id="_x0000_i1327" type="#_x0000_t75" style="width:1in;height:18pt" o:ole="">
                  <v:imagedata r:id="rId8" o:title=""/>
                </v:shape>
                <w:control r:id="rId45" w:name="DefaultOcxName20" w:shapeid="_x0000_i1327"/>
              </w:object>
            </w:r>
            <w:r w:rsidRPr="00F84304">
              <w:rPr>
                <w:rFonts w:ascii="Helvetica" w:eastAsia="Times New Roman" w:hAnsi="Helvetica" w:cs="Helvetica"/>
                <w:color w:val="333333"/>
                <w:sz w:val="21"/>
                <w:szCs w:val="21"/>
                <w:lang w:eastAsia="en-IN"/>
              </w:rPr>
              <w:object w:dxaOrig="1440" w:dyaOrig="1440" w14:anchorId="205ED8CE">
                <v:shape id="_x0000_i1326" type="#_x0000_t75" style="width:1in;height:18pt" o:ole="">
                  <v:imagedata r:id="rId8" o:title=""/>
                </v:shape>
                <w:control r:id="rId46" w:name="DefaultOcxName21" w:shapeid="_x0000_i1326"/>
              </w:object>
            </w:r>
            <w:r w:rsidRPr="00F84304">
              <w:rPr>
                <w:rFonts w:ascii="Helvetica" w:eastAsia="Times New Roman" w:hAnsi="Helvetica" w:cs="Helvetica"/>
                <w:color w:val="333333"/>
                <w:sz w:val="21"/>
                <w:szCs w:val="21"/>
                <w:lang w:eastAsia="en-IN"/>
              </w:rPr>
              <w:object w:dxaOrig="1440" w:dyaOrig="1440" w14:anchorId="71B00883">
                <v:shape id="_x0000_i1325" type="#_x0000_t75" style="width:1in;height:18pt" o:ole="">
                  <v:imagedata r:id="rId8" o:title=""/>
                </v:shape>
                <w:control r:id="rId47" w:name="DefaultOcxName22" w:shapeid="_x0000_i1325"/>
              </w:object>
            </w:r>
            <w:r w:rsidRPr="00F84304">
              <w:rPr>
                <w:rFonts w:ascii="Helvetica" w:eastAsia="Times New Roman" w:hAnsi="Helvetica" w:cs="Helvetica"/>
                <w:color w:val="333333"/>
                <w:sz w:val="21"/>
                <w:szCs w:val="21"/>
                <w:lang w:eastAsia="en-IN"/>
              </w:rPr>
              <w:object w:dxaOrig="1440" w:dyaOrig="1440" w14:anchorId="094373D8">
                <v:shape id="_x0000_i1324" type="#_x0000_t75" style="width:1in;height:18pt" o:ole="">
                  <v:imagedata r:id="rId8" o:title=""/>
                </v:shape>
                <w:control r:id="rId48" w:name="DefaultOcxName23" w:shapeid="_x0000_i1324"/>
              </w:object>
            </w:r>
            <w:r w:rsidRPr="00F84304">
              <w:rPr>
                <w:rFonts w:ascii="Helvetica" w:eastAsia="Times New Roman" w:hAnsi="Helvetica" w:cs="Helvetica"/>
                <w:color w:val="333333"/>
                <w:sz w:val="21"/>
                <w:szCs w:val="21"/>
                <w:lang w:eastAsia="en-IN"/>
              </w:rPr>
              <w:object w:dxaOrig="1440" w:dyaOrig="1440" w14:anchorId="7BBFC875">
                <v:shape id="_x0000_i1323" type="#_x0000_t75" style="width:1in;height:18pt" o:ole="">
                  <v:imagedata r:id="rId8" o:title=""/>
                </v:shape>
                <w:control r:id="rId49" w:name="DefaultOcxName24" w:shapeid="_x0000_i1323"/>
              </w:object>
            </w:r>
          </w:p>
        </w:tc>
        <w:tc>
          <w:tcPr>
            <w:tcW w:w="0" w:type="auto"/>
            <w:shd w:val="clear" w:color="auto" w:fill="auto"/>
            <w:vAlign w:val="center"/>
            <w:hideMark/>
          </w:tcPr>
          <w:p w14:paraId="72EB3CEF"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458D996E"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6443ED7F"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1CFB077E"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655B24E5"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14:paraId="74A340E7" w14:textId="77777777" w:rsidR="00F84304" w:rsidRPr="00F84304" w:rsidRDefault="00F84304" w:rsidP="00F84304">
            <w:pPr>
              <w:spacing w:after="0" w:line="240" w:lineRule="auto"/>
              <w:rPr>
                <w:rFonts w:ascii="Times New Roman" w:eastAsia="Times New Roman" w:hAnsi="Times New Roman" w:cs="Times New Roman"/>
                <w:sz w:val="20"/>
                <w:szCs w:val="20"/>
                <w:lang w:eastAsia="en-IN"/>
              </w:rPr>
            </w:pPr>
          </w:p>
        </w:tc>
      </w:tr>
    </w:tbl>
    <w:p w14:paraId="6362497F" w14:textId="77777777" w:rsidR="00F84304" w:rsidRPr="00F84304" w:rsidRDefault="00F84304" w:rsidP="00F84304">
      <w:pPr>
        <w:spacing w:after="0" w:line="240" w:lineRule="auto"/>
        <w:rPr>
          <w:rFonts w:ascii="Times New Roman" w:eastAsia="Times New Roman" w:hAnsi="Times New Roman" w:cs="Times New Roman"/>
          <w:sz w:val="24"/>
          <w:szCs w:val="24"/>
          <w:lang w:eastAsia="en-IN"/>
        </w:rPr>
      </w:pPr>
    </w:p>
    <w:p w14:paraId="4CAA6BB2" w14:textId="77777777" w:rsidR="00F84304" w:rsidRPr="00F84304" w:rsidRDefault="00F84304" w:rsidP="00F84304">
      <w:pPr>
        <w:pBdr>
          <w:top w:val="single" w:sz="6" w:space="1" w:color="auto"/>
        </w:pBdr>
        <w:spacing w:after="0" w:line="240" w:lineRule="auto"/>
        <w:jc w:val="center"/>
        <w:rPr>
          <w:rFonts w:ascii="Arial" w:eastAsia="Times New Roman" w:hAnsi="Arial" w:cs="Arial"/>
          <w:vanish/>
          <w:sz w:val="16"/>
          <w:szCs w:val="16"/>
          <w:lang w:eastAsia="en-IN"/>
        </w:rPr>
      </w:pPr>
      <w:r w:rsidRPr="00F84304">
        <w:rPr>
          <w:rFonts w:ascii="Arial" w:eastAsia="Times New Roman" w:hAnsi="Arial" w:cs="Arial"/>
          <w:vanish/>
          <w:sz w:val="16"/>
          <w:szCs w:val="16"/>
          <w:lang w:eastAsia="en-IN"/>
        </w:rPr>
        <w:t>Bottom of Form</w:t>
      </w:r>
    </w:p>
    <w:p w14:paraId="40F26E58" w14:textId="77777777" w:rsidR="00C92FD5" w:rsidRDefault="00C92FD5"/>
    <w:sectPr w:rsidR="00C92FD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 w:author="Nitin Kapoor2" w:date="2022-05-13T16:27:00Z" w:initials="NK">
    <w:p w14:paraId="31DEF1B0" w14:textId="55D06244" w:rsidR="00586026" w:rsidRDefault="00586026">
      <w:pPr>
        <w:pStyle w:val="CommentText"/>
      </w:pPr>
      <w:r>
        <w:rPr>
          <w:rStyle w:val="CommentReference"/>
        </w:rPr>
        <w:annotationRef/>
      </w:r>
      <w:r>
        <w:rPr>
          <w:rStyle w:val="CommentReference"/>
        </w:rPr>
        <w:annotationRef/>
      </w:r>
      <w:r>
        <w:t>Already addressed in point 2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DEF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90559" w16cex:dateUtc="2022-05-13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DEF1B0" w16cid:durableId="262905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tin Kapoor2">
    <w15:presenceInfo w15:providerId="AD" w15:userId="S::Nitin.Kapoor@citiustech.com::24ed92e0-b6ef-4a6b-a7c5-65b0513a0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04"/>
    <w:rsid w:val="00402DF9"/>
    <w:rsid w:val="00586026"/>
    <w:rsid w:val="006768E5"/>
    <w:rsid w:val="009B1C05"/>
    <w:rsid w:val="00A30CF4"/>
    <w:rsid w:val="00AB6C90"/>
    <w:rsid w:val="00C92FD5"/>
    <w:rsid w:val="00EA4DD8"/>
    <w:rsid w:val="00F84304"/>
    <w:rsid w:val="00F94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74505B75"/>
  <w15:docId w15:val="{B4759A77-FDA8-437E-A73B-933BCC5F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4304"/>
    <w:pPr>
      <w:spacing w:before="150" w:after="150" w:line="240" w:lineRule="auto"/>
      <w:outlineLvl w:val="3"/>
    </w:pPr>
    <w:rPr>
      <w:rFonts w:ascii="inherit" w:eastAsia="Times New Roman" w:hAnsi="inherit" w:cs="Times New Roman"/>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4304"/>
    <w:rPr>
      <w:rFonts w:ascii="inherit" w:eastAsia="Times New Roman" w:hAnsi="inherit" w:cs="Times New Roman"/>
      <w:sz w:val="27"/>
      <w:szCs w:val="27"/>
      <w:lang w:eastAsia="en-IN"/>
    </w:rPr>
  </w:style>
  <w:style w:type="character" w:styleId="Strong">
    <w:name w:val="Strong"/>
    <w:basedOn w:val="DefaultParagraphFont"/>
    <w:uiPriority w:val="22"/>
    <w:qFormat/>
    <w:rsid w:val="00F84304"/>
    <w:rPr>
      <w:b/>
      <w:bCs/>
    </w:rPr>
  </w:style>
  <w:style w:type="paragraph" w:styleId="z-TopofForm">
    <w:name w:val="HTML Top of Form"/>
    <w:basedOn w:val="Normal"/>
    <w:next w:val="Normal"/>
    <w:link w:val="z-TopofFormChar"/>
    <w:hidden/>
    <w:uiPriority w:val="99"/>
    <w:semiHidden/>
    <w:unhideWhenUsed/>
    <w:rsid w:val="00F8430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84304"/>
    <w:rPr>
      <w:rFonts w:ascii="Arial" w:eastAsia="Times New Roman" w:hAnsi="Arial" w:cs="Arial"/>
      <w:vanish/>
      <w:sz w:val="16"/>
      <w:szCs w:val="16"/>
      <w:lang w:eastAsia="en-IN"/>
    </w:rPr>
  </w:style>
  <w:style w:type="character" w:customStyle="1" w:styleId="labelfont">
    <w:name w:val="labelfont"/>
    <w:basedOn w:val="DefaultParagraphFont"/>
    <w:rsid w:val="00F84304"/>
  </w:style>
  <w:style w:type="paragraph" w:styleId="z-BottomofForm">
    <w:name w:val="HTML Bottom of Form"/>
    <w:basedOn w:val="Normal"/>
    <w:next w:val="Normal"/>
    <w:link w:val="z-BottomofFormChar"/>
    <w:hidden/>
    <w:uiPriority w:val="99"/>
    <w:semiHidden/>
    <w:unhideWhenUsed/>
    <w:rsid w:val="00F8430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84304"/>
    <w:rPr>
      <w:rFonts w:ascii="Arial" w:eastAsia="Times New Roman" w:hAnsi="Arial" w:cs="Arial"/>
      <w:vanish/>
      <w:sz w:val="16"/>
      <w:szCs w:val="16"/>
      <w:lang w:eastAsia="en-IN"/>
    </w:rPr>
  </w:style>
  <w:style w:type="character" w:styleId="CommentReference">
    <w:name w:val="annotation reference"/>
    <w:basedOn w:val="DefaultParagraphFont"/>
    <w:uiPriority w:val="99"/>
    <w:semiHidden/>
    <w:unhideWhenUsed/>
    <w:rsid w:val="009B1C05"/>
    <w:rPr>
      <w:sz w:val="16"/>
      <w:szCs w:val="16"/>
    </w:rPr>
  </w:style>
  <w:style w:type="paragraph" w:styleId="CommentText">
    <w:name w:val="annotation text"/>
    <w:basedOn w:val="Normal"/>
    <w:link w:val="CommentTextChar"/>
    <w:uiPriority w:val="99"/>
    <w:semiHidden/>
    <w:unhideWhenUsed/>
    <w:rsid w:val="009B1C05"/>
    <w:pPr>
      <w:spacing w:line="240" w:lineRule="auto"/>
    </w:pPr>
    <w:rPr>
      <w:sz w:val="20"/>
      <w:szCs w:val="20"/>
    </w:rPr>
  </w:style>
  <w:style w:type="character" w:customStyle="1" w:styleId="CommentTextChar">
    <w:name w:val="Comment Text Char"/>
    <w:basedOn w:val="DefaultParagraphFont"/>
    <w:link w:val="CommentText"/>
    <w:uiPriority w:val="99"/>
    <w:semiHidden/>
    <w:rsid w:val="009B1C05"/>
    <w:rPr>
      <w:sz w:val="20"/>
      <w:szCs w:val="20"/>
    </w:rPr>
  </w:style>
  <w:style w:type="paragraph" w:styleId="CommentSubject">
    <w:name w:val="annotation subject"/>
    <w:basedOn w:val="CommentText"/>
    <w:next w:val="CommentText"/>
    <w:link w:val="CommentSubjectChar"/>
    <w:uiPriority w:val="99"/>
    <w:semiHidden/>
    <w:unhideWhenUsed/>
    <w:rsid w:val="009B1C05"/>
    <w:rPr>
      <w:b/>
      <w:bCs/>
    </w:rPr>
  </w:style>
  <w:style w:type="character" w:customStyle="1" w:styleId="CommentSubjectChar">
    <w:name w:val="Comment Subject Char"/>
    <w:basedOn w:val="CommentTextChar"/>
    <w:link w:val="CommentSubject"/>
    <w:uiPriority w:val="99"/>
    <w:semiHidden/>
    <w:rsid w:val="009B1C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143628">
      <w:bodyDiv w:val="1"/>
      <w:marLeft w:val="0"/>
      <w:marRight w:val="0"/>
      <w:marTop w:val="0"/>
      <w:marBottom w:val="0"/>
      <w:divBdr>
        <w:top w:val="none" w:sz="0" w:space="0" w:color="auto"/>
        <w:left w:val="none" w:sz="0" w:space="0" w:color="auto"/>
        <w:bottom w:val="none" w:sz="0" w:space="0" w:color="auto"/>
        <w:right w:val="none" w:sz="0" w:space="0" w:color="auto"/>
      </w:divBdr>
      <w:divsChild>
        <w:div w:id="893664749">
          <w:marLeft w:val="0"/>
          <w:marRight w:val="0"/>
          <w:marTop w:val="0"/>
          <w:marBottom w:val="0"/>
          <w:divBdr>
            <w:top w:val="none" w:sz="0" w:space="0" w:color="auto"/>
            <w:left w:val="none" w:sz="0" w:space="0" w:color="auto"/>
            <w:bottom w:val="none" w:sz="0" w:space="0" w:color="auto"/>
            <w:right w:val="none" w:sz="0" w:space="0" w:color="auto"/>
          </w:divBdr>
        </w:div>
        <w:div w:id="932277924">
          <w:marLeft w:val="0"/>
          <w:marRight w:val="0"/>
          <w:marTop w:val="0"/>
          <w:marBottom w:val="0"/>
          <w:divBdr>
            <w:top w:val="none" w:sz="0" w:space="0" w:color="auto"/>
            <w:left w:val="none" w:sz="0" w:space="0" w:color="auto"/>
            <w:bottom w:val="none" w:sz="0" w:space="0" w:color="auto"/>
            <w:right w:val="none" w:sz="0" w:space="0" w:color="auto"/>
          </w:divBdr>
        </w:div>
        <w:div w:id="888103793">
          <w:marLeft w:val="0"/>
          <w:marRight w:val="0"/>
          <w:marTop w:val="0"/>
          <w:marBottom w:val="0"/>
          <w:divBdr>
            <w:top w:val="none" w:sz="0" w:space="0" w:color="auto"/>
            <w:left w:val="none" w:sz="0" w:space="0" w:color="auto"/>
            <w:bottom w:val="none" w:sz="0" w:space="0" w:color="auto"/>
            <w:right w:val="none" w:sz="0" w:space="0" w:color="auto"/>
          </w:divBdr>
          <w:divsChild>
            <w:div w:id="704142067">
              <w:marLeft w:val="0"/>
              <w:marRight w:val="0"/>
              <w:marTop w:val="0"/>
              <w:marBottom w:val="0"/>
              <w:divBdr>
                <w:top w:val="none" w:sz="0" w:space="0" w:color="auto"/>
                <w:left w:val="none" w:sz="0" w:space="0" w:color="auto"/>
                <w:bottom w:val="none" w:sz="0" w:space="0" w:color="auto"/>
                <w:right w:val="none" w:sz="0" w:space="0" w:color="auto"/>
              </w:divBdr>
              <w:divsChild>
                <w:div w:id="2050107276">
                  <w:marLeft w:val="0"/>
                  <w:marRight w:val="0"/>
                  <w:marTop w:val="0"/>
                  <w:marBottom w:val="300"/>
                  <w:divBdr>
                    <w:top w:val="none" w:sz="0" w:space="0" w:color="auto"/>
                    <w:left w:val="none" w:sz="0" w:space="0" w:color="auto"/>
                    <w:bottom w:val="none" w:sz="0" w:space="0" w:color="auto"/>
                    <w:right w:val="none" w:sz="0" w:space="0" w:color="auto"/>
                  </w:divBdr>
                  <w:divsChild>
                    <w:div w:id="296226590">
                      <w:marLeft w:val="0"/>
                      <w:marRight w:val="0"/>
                      <w:marTop w:val="0"/>
                      <w:marBottom w:val="0"/>
                      <w:divBdr>
                        <w:top w:val="none" w:sz="0" w:space="0" w:color="auto"/>
                        <w:left w:val="none" w:sz="0" w:space="0" w:color="auto"/>
                        <w:bottom w:val="none" w:sz="0" w:space="0" w:color="auto"/>
                        <w:right w:val="none" w:sz="0" w:space="0" w:color="auto"/>
                      </w:divBdr>
                      <w:divsChild>
                        <w:div w:id="762799745">
                          <w:marLeft w:val="150"/>
                          <w:marRight w:val="150"/>
                          <w:marTop w:val="150"/>
                          <w:marBottom w:val="150"/>
                          <w:divBdr>
                            <w:top w:val="none" w:sz="0" w:space="0" w:color="auto"/>
                            <w:left w:val="none" w:sz="0" w:space="0" w:color="auto"/>
                            <w:bottom w:val="none" w:sz="0" w:space="0" w:color="auto"/>
                            <w:right w:val="none" w:sz="0" w:space="0" w:color="auto"/>
                          </w:divBdr>
                          <w:divsChild>
                            <w:div w:id="876627630">
                              <w:marLeft w:val="0"/>
                              <w:marRight w:val="0"/>
                              <w:marTop w:val="0"/>
                              <w:marBottom w:val="0"/>
                              <w:divBdr>
                                <w:top w:val="single" w:sz="6" w:space="0" w:color="999999"/>
                                <w:left w:val="single" w:sz="6" w:space="0" w:color="999999"/>
                                <w:bottom w:val="single" w:sz="6" w:space="0" w:color="999999"/>
                                <w:right w:val="single" w:sz="6" w:space="0" w:color="999999"/>
                              </w:divBdr>
                              <w:divsChild>
                                <w:div w:id="609436624">
                                  <w:marLeft w:val="0"/>
                                  <w:marRight w:val="0"/>
                                  <w:marTop w:val="0"/>
                                  <w:marBottom w:val="0"/>
                                  <w:divBdr>
                                    <w:top w:val="none" w:sz="0" w:space="0" w:color="auto"/>
                                    <w:left w:val="none" w:sz="0" w:space="0" w:color="auto"/>
                                    <w:bottom w:val="single" w:sz="6" w:space="11" w:color="E5E5E5"/>
                                    <w:right w:val="none" w:sz="0" w:space="0" w:color="auto"/>
                                  </w:divBdr>
                                </w:div>
                                <w:div w:id="2096123672">
                                  <w:marLeft w:val="0"/>
                                  <w:marRight w:val="0"/>
                                  <w:marTop w:val="0"/>
                                  <w:marBottom w:val="0"/>
                                  <w:divBdr>
                                    <w:top w:val="none" w:sz="0" w:space="0" w:color="auto"/>
                                    <w:left w:val="none" w:sz="0" w:space="0" w:color="auto"/>
                                    <w:bottom w:val="none" w:sz="0" w:space="0" w:color="auto"/>
                                    <w:right w:val="none" w:sz="0" w:space="0" w:color="auto"/>
                                  </w:divBdr>
                                  <w:divsChild>
                                    <w:div w:id="455953683">
                                      <w:marLeft w:val="0"/>
                                      <w:marRight w:val="0"/>
                                      <w:marTop w:val="0"/>
                                      <w:marBottom w:val="300"/>
                                      <w:divBdr>
                                        <w:top w:val="none" w:sz="0" w:space="0" w:color="auto"/>
                                        <w:left w:val="none" w:sz="0" w:space="0" w:color="auto"/>
                                        <w:bottom w:val="none" w:sz="0" w:space="0" w:color="auto"/>
                                        <w:right w:val="none" w:sz="0" w:space="0" w:color="auto"/>
                                      </w:divBdr>
                                    </w:div>
                                  </w:divsChild>
                                </w:div>
                                <w:div w:id="1735079834">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sChild>
            </w:div>
          </w:divsChild>
        </w:div>
        <w:div w:id="1072659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image" Target="media/image4.gif"/><Relationship Id="rId26" Type="http://schemas.openxmlformats.org/officeDocument/2006/relationships/control" Target="activeX/activeX11.xml"/><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control" Target="activeX/activeX15.xml"/><Relationship Id="rId42" Type="http://schemas.openxmlformats.org/officeDocument/2006/relationships/control" Target="activeX/activeX20.xml"/><Relationship Id="rId47" Type="http://schemas.openxmlformats.org/officeDocument/2006/relationships/control" Target="activeX/activeX25.xml"/><Relationship Id="rId50" Type="http://schemas.openxmlformats.org/officeDocument/2006/relationships/fontTable" Target="fontTable.xml"/><Relationship Id="rId7" Type="http://schemas.microsoft.com/office/2018/08/relationships/commentsExtensible" Target="commentsExtensible.xml"/><Relationship Id="rId2" Type="http://schemas.openxmlformats.org/officeDocument/2006/relationships/settings" Target="settings.xml"/><Relationship Id="rId16" Type="http://schemas.openxmlformats.org/officeDocument/2006/relationships/control" Target="activeX/activeX7.xml"/><Relationship Id="rId29" Type="http://schemas.openxmlformats.org/officeDocument/2006/relationships/image" Target="media/image10.wmf"/><Relationship Id="rId11" Type="http://schemas.openxmlformats.org/officeDocument/2006/relationships/control" Target="activeX/activeX3.xml"/><Relationship Id="rId24" Type="http://schemas.openxmlformats.org/officeDocument/2006/relationships/control" Target="activeX/activeX10.xml"/><Relationship Id="rId32" Type="http://schemas.openxmlformats.org/officeDocument/2006/relationships/control" Target="activeX/activeX14.xml"/><Relationship Id="rId37" Type="http://schemas.openxmlformats.org/officeDocument/2006/relationships/image" Target="media/image14.wmf"/><Relationship Id="rId40" Type="http://schemas.openxmlformats.org/officeDocument/2006/relationships/control" Target="activeX/activeX18.xml"/><Relationship Id="rId45" Type="http://schemas.openxmlformats.org/officeDocument/2006/relationships/control" Target="activeX/activeX23.xml"/><Relationship Id="rId5" Type="http://schemas.microsoft.com/office/2011/relationships/commentsExtended" Target="commentsExtended.xml"/><Relationship Id="rId15" Type="http://schemas.openxmlformats.org/officeDocument/2006/relationships/image" Target="media/image2.wmf"/><Relationship Id="rId23" Type="http://schemas.openxmlformats.org/officeDocument/2006/relationships/image" Target="media/image7.wmf"/><Relationship Id="rId28" Type="http://schemas.openxmlformats.org/officeDocument/2006/relationships/control" Target="activeX/activeX12.xml"/><Relationship Id="rId36" Type="http://schemas.openxmlformats.org/officeDocument/2006/relationships/control" Target="activeX/activeX16.xml"/><Relationship Id="rId49" Type="http://schemas.openxmlformats.org/officeDocument/2006/relationships/control" Target="activeX/activeX27.xml"/><Relationship Id="rId10" Type="http://schemas.openxmlformats.org/officeDocument/2006/relationships/control" Target="activeX/activeX2.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control" Target="activeX/activeX22.xml"/><Relationship Id="rId52"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9.xml"/><Relationship Id="rId27" Type="http://schemas.openxmlformats.org/officeDocument/2006/relationships/image" Target="media/image9.wmf"/><Relationship Id="rId30" Type="http://schemas.openxmlformats.org/officeDocument/2006/relationships/control" Target="activeX/activeX13.xml"/><Relationship Id="rId35" Type="http://schemas.openxmlformats.org/officeDocument/2006/relationships/image" Target="media/image13.wmf"/><Relationship Id="rId43" Type="http://schemas.openxmlformats.org/officeDocument/2006/relationships/control" Target="activeX/activeX21.xml"/><Relationship Id="rId48" Type="http://schemas.openxmlformats.org/officeDocument/2006/relationships/control" Target="activeX/activeX26.xml"/><Relationship Id="rId8" Type="http://schemas.openxmlformats.org/officeDocument/2006/relationships/image" Target="media/image1.wmf"/><Relationship Id="rId51" Type="http://schemas.microsoft.com/office/2011/relationships/people" Target="people.xml"/><Relationship Id="rId3" Type="http://schemas.openxmlformats.org/officeDocument/2006/relationships/webSettings" Target="webSettings.xml"/><Relationship Id="rId12" Type="http://schemas.openxmlformats.org/officeDocument/2006/relationships/control" Target="activeX/activeX4.xml"/><Relationship Id="rId17" Type="http://schemas.openxmlformats.org/officeDocument/2006/relationships/image" Target="media/image3.gi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control" Target="activeX/activeX17.xml"/><Relationship Id="rId46" Type="http://schemas.openxmlformats.org/officeDocument/2006/relationships/control" Target="activeX/activeX24.xml"/><Relationship Id="rId20" Type="http://schemas.openxmlformats.org/officeDocument/2006/relationships/control" Target="activeX/activeX8.xml"/><Relationship Id="rId41" Type="http://schemas.openxmlformats.org/officeDocument/2006/relationships/control" Target="activeX/activeX19.xml"/><Relationship Id="rId1" Type="http://schemas.openxmlformats.org/officeDocument/2006/relationships/styles" Target="styles.xml"/><Relationship Id="rId6" Type="http://schemas.microsoft.com/office/2016/09/relationships/commentsIds" Target="commentsId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Nitin Kapoor2</cp:lastModifiedBy>
  <cp:revision>4</cp:revision>
  <dcterms:created xsi:type="dcterms:W3CDTF">2022-05-13T10:19:00Z</dcterms:created>
  <dcterms:modified xsi:type="dcterms:W3CDTF">2022-05-13T11:08:00Z</dcterms:modified>
</cp:coreProperties>
</file>